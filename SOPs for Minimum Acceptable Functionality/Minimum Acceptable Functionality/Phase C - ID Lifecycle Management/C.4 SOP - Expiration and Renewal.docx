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D9C8" w14:textId="0CF50AF4" w:rsidR="00DB5C72" w:rsidRPr="00CA054B" w:rsidRDefault="3E8975F7" w:rsidP="00276E32">
      <w:pPr>
        <w:jc w:val="center"/>
        <w:rPr>
          <w:rStyle w:val="BookTitle"/>
          <w:rFonts w:ascii="Times New Roman" w:hAnsi="Times New Roman" w:cs="Times New Roman"/>
          <w:u w:val="single"/>
        </w:rPr>
      </w:pPr>
      <w:bookmarkStart w:id="0" w:name="_Hlk59112810"/>
      <w:r w:rsidRPr="00CA054B">
        <w:rPr>
          <w:rStyle w:val="BookTitle"/>
          <w:rFonts w:ascii="Times New Roman" w:hAnsi="Times New Roman" w:cs="Times New Roman"/>
          <w:u w:val="single"/>
        </w:rPr>
        <w:t>SOP-</w:t>
      </w:r>
      <w:r w:rsidR="00A7749F">
        <w:rPr>
          <w:rStyle w:val="BookTitle"/>
          <w:rFonts w:ascii="Times New Roman" w:hAnsi="Times New Roman" w:cs="Times New Roman"/>
          <w:u w:val="single"/>
        </w:rPr>
        <w:t xml:space="preserve"> </w:t>
      </w:r>
      <w:r w:rsidR="00221905">
        <w:rPr>
          <w:rStyle w:val="BookTitle"/>
          <w:rFonts w:ascii="Times New Roman" w:hAnsi="Times New Roman" w:cs="Times New Roman"/>
          <w:u w:val="single"/>
        </w:rPr>
        <w:t>The</w:t>
      </w:r>
      <w:r w:rsidR="00A7749F">
        <w:rPr>
          <w:rStyle w:val="BookTitle"/>
          <w:rFonts w:ascii="Times New Roman" w:hAnsi="Times New Roman" w:cs="Times New Roman"/>
          <w:u w:val="single"/>
        </w:rPr>
        <w:t xml:space="preserve"> </w:t>
      </w:r>
      <w:r w:rsidR="00FA663F" w:rsidRPr="00CA054B">
        <w:rPr>
          <w:rStyle w:val="BookTitle"/>
          <w:rFonts w:ascii="Times New Roman" w:hAnsi="Times New Roman" w:cs="Times New Roman"/>
          <w:u w:val="single"/>
        </w:rPr>
        <w:t>Expiration</w:t>
      </w:r>
      <w:r w:rsidR="0059641A" w:rsidRPr="00CA054B">
        <w:rPr>
          <w:rStyle w:val="BookTitle"/>
          <w:rFonts w:ascii="Times New Roman" w:hAnsi="Times New Roman" w:cs="Times New Roman"/>
          <w:u w:val="single"/>
        </w:rPr>
        <w:t xml:space="preserve"> a</w:t>
      </w:r>
      <w:r w:rsidR="00FA663F" w:rsidRPr="00CA054B">
        <w:rPr>
          <w:rStyle w:val="BookTitle"/>
          <w:rFonts w:ascii="Times New Roman" w:hAnsi="Times New Roman" w:cs="Times New Roman"/>
          <w:u w:val="single"/>
        </w:rPr>
        <w:t>nd</w:t>
      </w:r>
      <w:r w:rsidR="0059641A" w:rsidRPr="00CA054B">
        <w:rPr>
          <w:rStyle w:val="BookTitle"/>
          <w:rFonts w:ascii="Times New Roman" w:hAnsi="Times New Roman" w:cs="Times New Roman"/>
          <w:u w:val="single"/>
        </w:rPr>
        <w:t xml:space="preserve"> </w:t>
      </w:r>
      <w:r w:rsidR="00FA663F" w:rsidRPr="00CA054B">
        <w:rPr>
          <w:rStyle w:val="BookTitle"/>
          <w:rFonts w:ascii="Times New Roman" w:hAnsi="Times New Roman" w:cs="Times New Roman"/>
          <w:u w:val="single"/>
        </w:rPr>
        <w:t>Renewal</w:t>
      </w:r>
      <w:bookmarkEnd w:id="0"/>
      <w:r w:rsidR="00A7749F">
        <w:rPr>
          <w:rStyle w:val="BookTitle"/>
          <w:rFonts w:ascii="Times New Roman" w:hAnsi="Times New Roman" w:cs="Times New Roman"/>
          <w:u w:val="single"/>
        </w:rPr>
        <w:t xml:space="preserve"> of an Authenticator </w:t>
      </w:r>
      <w:r w:rsidR="00DA1CB3">
        <w:rPr>
          <w:rStyle w:val="BookTitle"/>
          <w:rFonts w:ascii="Times New Roman" w:hAnsi="Times New Roman" w:cs="Times New Roman"/>
          <w:u w:val="single"/>
        </w:rPr>
        <w:t>D</w:t>
      </w:r>
      <w:r w:rsidR="00A7749F">
        <w:rPr>
          <w:rStyle w:val="BookTitle"/>
          <w:rFonts w:ascii="Times New Roman" w:hAnsi="Times New Roman" w:cs="Times New Roman"/>
          <w:u w:val="single"/>
        </w:rPr>
        <w:t xml:space="preserve">uring </w:t>
      </w:r>
      <w:r w:rsidR="00221905">
        <w:rPr>
          <w:rStyle w:val="BookTitle"/>
          <w:rFonts w:ascii="Times New Roman" w:hAnsi="Times New Roman" w:cs="Times New Roman"/>
          <w:u w:val="single"/>
        </w:rPr>
        <w:t>the</w:t>
      </w:r>
      <w:r w:rsidR="00A7749F">
        <w:rPr>
          <w:rStyle w:val="BookTitle"/>
          <w:rFonts w:ascii="Times New Roman" w:hAnsi="Times New Roman" w:cs="Times New Roman"/>
          <w:u w:val="single"/>
        </w:rPr>
        <w:t xml:space="preserve"> Lifecycle of</w:t>
      </w:r>
      <w:r w:rsidR="00D81AEA">
        <w:rPr>
          <w:rStyle w:val="BookTitle"/>
          <w:rFonts w:ascii="Times New Roman" w:hAnsi="Times New Roman" w:cs="Times New Roman"/>
          <w:u w:val="single"/>
        </w:rPr>
        <w:t xml:space="preserve"> a DID Account</w:t>
      </w:r>
    </w:p>
    <w:p w14:paraId="4476AE26" w14:textId="3DA907F1" w:rsidR="00FC2F37" w:rsidRPr="00CA054B" w:rsidRDefault="00FC2F37" w:rsidP="00BA4197"/>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40"/>
        <w:gridCol w:w="8058"/>
      </w:tblGrid>
      <w:tr w:rsidR="0030236C" w:rsidRPr="00CA054B" w14:paraId="7326FE26" w14:textId="77777777" w:rsidTr="76BCCDC9">
        <w:tc>
          <w:tcPr>
            <w:tcW w:w="1440" w:type="dxa"/>
          </w:tcPr>
          <w:p w14:paraId="3FE1E994" w14:textId="77777777" w:rsidR="0030236C" w:rsidRPr="00CA054B" w:rsidRDefault="0030236C" w:rsidP="00BA4197">
            <w:r w:rsidRPr="00CA054B">
              <w:t>SOP #:</w:t>
            </w:r>
          </w:p>
        </w:tc>
        <w:tc>
          <w:tcPr>
            <w:tcW w:w="8058" w:type="dxa"/>
          </w:tcPr>
          <w:p w14:paraId="58CAB24C" w14:textId="11E93B67" w:rsidR="0030236C" w:rsidRPr="00CA054B" w:rsidRDefault="229C0F38" w:rsidP="00BA4197">
            <w:r w:rsidRPr="00CA054B">
              <w:t>C.4</w:t>
            </w:r>
          </w:p>
        </w:tc>
      </w:tr>
      <w:tr w:rsidR="0030236C" w:rsidRPr="00CA054B" w14:paraId="09E06629" w14:textId="77777777" w:rsidTr="76BCCDC9">
        <w:tc>
          <w:tcPr>
            <w:tcW w:w="1440" w:type="dxa"/>
          </w:tcPr>
          <w:p w14:paraId="39F0F144" w14:textId="77777777" w:rsidR="0030236C" w:rsidRPr="00CA054B" w:rsidRDefault="0030236C" w:rsidP="00BA4197">
            <w:r w:rsidRPr="00CA054B">
              <w:t>Version:</w:t>
            </w:r>
          </w:p>
        </w:tc>
        <w:tc>
          <w:tcPr>
            <w:tcW w:w="8058" w:type="dxa"/>
          </w:tcPr>
          <w:p w14:paraId="6B64821C" w14:textId="77777777" w:rsidR="0030236C" w:rsidRPr="00CA054B" w:rsidRDefault="0030236C" w:rsidP="00BA4197">
            <w:r w:rsidRPr="00CA054B">
              <w:t>1.0</w:t>
            </w:r>
          </w:p>
        </w:tc>
      </w:tr>
      <w:tr w:rsidR="0030236C" w:rsidRPr="00CA054B" w14:paraId="1D9C58A6" w14:textId="77777777" w:rsidTr="76BCCDC9">
        <w:tc>
          <w:tcPr>
            <w:tcW w:w="1440" w:type="dxa"/>
          </w:tcPr>
          <w:p w14:paraId="00BBDB49" w14:textId="77777777" w:rsidR="0030236C" w:rsidRPr="00CA054B" w:rsidRDefault="0030236C" w:rsidP="00BA4197">
            <w:r w:rsidRPr="00CA054B">
              <w:t>Author(s):</w:t>
            </w:r>
          </w:p>
        </w:tc>
        <w:tc>
          <w:tcPr>
            <w:tcW w:w="8058" w:type="dxa"/>
          </w:tcPr>
          <w:p w14:paraId="41D82F53" w14:textId="60467951" w:rsidR="0030236C" w:rsidRPr="00CA054B" w:rsidRDefault="00F1683C" w:rsidP="00BA4197">
            <w:r w:rsidRPr="00CA054B">
              <w:t>Al Tariq Sheik</w:t>
            </w:r>
          </w:p>
        </w:tc>
      </w:tr>
    </w:tbl>
    <w:p w14:paraId="76B31CA0" w14:textId="08999376" w:rsidR="76BCCDC9" w:rsidRPr="00CA054B" w:rsidRDefault="76BCCDC9" w:rsidP="00BA4197"/>
    <w:p w14:paraId="7EEEBF7C" w14:textId="14E0C2BF" w:rsidR="6B8052B4" w:rsidRPr="00CA054B" w:rsidRDefault="6B8052B4" w:rsidP="00276E32">
      <w:pPr>
        <w:pStyle w:val="Heading1"/>
        <w:rPr>
          <w:rFonts w:ascii="Times New Roman" w:hAnsi="Times New Roman" w:cs="Times New Roman"/>
        </w:rPr>
      </w:pPr>
      <w:r w:rsidRPr="00CA054B">
        <w:rPr>
          <w:rFonts w:ascii="Times New Roman" w:hAnsi="Times New Roman" w:cs="Times New Roman"/>
        </w:rPr>
        <w:t>PURPOSE</w:t>
      </w:r>
    </w:p>
    <w:p w14:paraId="2CCFCECE" w14:textId="77777777" w:rsidR="00F05484" w:rsidRPr="00CA054B" w:rsidRDefault="00F05484" w:rsidP="00F05484"/>
    <w:p w14:paraId="2E6E9E0A" w14:textId="0FECD439" w:rsidR="00FB1E98" w:rsidRDefault="00FB1E98" w:rsidP="00FB1E98">
      <w:r>
        <w:t xml:space="preserve">An authenticator may have an expiration date if it was initially bound to a DID account with a set lifespan. It is crucial to ensure that subscribers can access their DID account </w:t>
      </w:r>
      <w:r w:rsidR="006E63C3">
        <w:t>after</w:t>
      </w:r>
      <w:r w:rsidR="00085E95">
        <w:t xml:space="preserve"> their existing t</w:t>
      </w:r>
      <w:r>
        <w:t>heir authenticator</w:t>
      </w:r>
      <w:r w:rsidR="00085E95">
        <w:t xml:space="preserve"> is due to</w:t>
      </w:r>
      <w:r>
        <w:t xml:space="preserve"> expire. Therefore, there must be clear and well-defined processes and procedures in place to guarantee </w:t>
      </w:r>
      <w:r w:rsidR="006E63C3">
        <w:t xml:space="preserve">the </w:t>
      </w:r>
      <w:r>
        <w:t>timely and secure replacement of expiring authenticators.</w:t>
      </w:r>
    </w:p>
    <w:p w14:paraId="64B1A1CD" w14:textId="77777777" w:rsidR="00FB1E98" w:rsidRDefault="00FB1E98" w:rsidP="00FB1E98"/>
    <w:p w14:paraId="0D991559" w14:textId="6DDE7A42" w:rsidR="00FB1E98" w:rsidRDefault="00FB1E98" w:rsidP="00FB1E98">
      <w:r>
        <w:t>Administrators are responsible for following these</w:t>
      </w:r>
      <w:r w:rsidR="006E63C3">
        <w:t xml:space="preserve"> processes and</w:t>
      </w:r>
      <w:r>
        <w:t xml:space="preserve"> procedures to ensure that subscribers can continue to use their accounts without any disruptions. It is recommended that administrators bind </w:t>
      </w:r>
      <w:r w:rsidR="006E63C3">
        <w:t>a new</w:t>
      </w:r>
      <w:r>
        <w:t xml:space="preserve"> authenticator before </w:t>
      </w:r>
      <w:r w:rsidR="006E63C3">
        <w:t>the</w:t>
      </w:r>
      <w:r>
        <w:t xml:space="preserve"> existing one expires, thereby ensuring uninterrupted access. Furthermore, administrators must revoke the expiring authenticator to maintain the security and integrity of the subscriber's identity account.</w:t>
      </w:r>
    </w:p>
    <w:p w14:paraId="44D4A749" w14:textId="77777777" w:rsidR="00FB1E98" w:rsidRDefault="00FB1E98" w:rsidP="00FB1E98"/>
    <w:p w14:paraId="724716F2" w14:textId="197774BB" w:rsidR="1163AB1C" w:rsidRPr="00CA054B" w:rsidRDefault="00FB1E98" w:rsidP="00FB1E98">
      <w:r>
        <w:t xml:space="preserve">These procedures are designed to ensure the availability of the digital identity system for </w:t>
      </w:r>
      <w:r w:rsidR="006E63C3">
        <w:t xml:space="preserve">subscribers and </w:t>
      </w:r>
      <w:r>
        <w:t>maintain their trust and confidence in the system. By adhering to these guidelines, administrators can facilitate a smooth and seamless user experience, while also enhancing the security and reliability of the DID system</w:t>
      </w:r>
      <w:r w:rsidR="1163AB1C" w:rsidRPr="00CA054B">
        <w:t>.</w:t>
      </w:r>
      <w:r w:rsidR="1163AB1C" w:rsidRPr="00CA054B">
        <w:br/>
      </w:r>
    </w:p>
    <w:p w14:paraId="083E0123" w14:textId="3FDCFF75" w:rsidR="00F04037" w:rsidRPr="00CA054B" w:rsidRDefault="1912DEB6" w:rsidP="00276E32">
      <w:pPr>
        <w:pStyle w:val="Heading1"/>
        <w:rPr>
          <w:rFonts w:ascii="Times New Roman" w:hAnsi="Times New Roman" w:cs="Times New Roman"/>
        </w:rPr>
      </w:pPr>
      <w:r w:rsidRPr="00CA054B">
        <w:rPr>
          <w:rFonts w:ascii="Times New Roman" w:hAnsi="Times New Roman" w:cs="Times New Roman"/>
        </w:rPr>
        <w:t>SCOPE</w:t>
      </w:r>
    </w:p>
    <w:p w14:paraId="2C4F0EE5" w14:textId="77777777" w:rsidR="00F05484" w:rsidRPr="00CA054B" w:rsidRDefault="00F05484" w:rsidP="00F05484"/>
    <w:p w14:paraId="0E38F3CD" w14:textId="626D54B6" w:rsidR="00AD0ED3" w:rsidRDefault="001F47BF" w:rsidP="00C75591">
      <w:pPr>
        <w:jc w:val="both"/>
      </w:pPr>
      <w:r w:rsidRPr="001F47BF">
        <w:t xml:space="preserve">This document outlines guidelines for administrators regarding the issuance, expiration, and replacement of authenticators in </w:t>
      </w:r>
      <w:r w:rsidR="004272DB">
        <w:t>the DID</w:t>
      </w:r>
      <w:r w:rsidRPr="001F47BF">
        <w:t xml:space="preserve"> system. </w:t>
      </w:r>
      <w:r>
        <w:t>It is assumed that a</w:t>
      </w:r>
      <w:r w:rsidRPr="001F47BF">
        <w:t>dministrators can issue authenticators with a limited lifespan</w:t>
      </w:r>
      <w:r>
        <w:t xml:space="preserve">, which </w:t>
      </w:r>
      <w:r w:rsidRPr="001F47BF">
        <w:t xml:space="preserve">become unusable for authentication after </w:t>
      </w:r>
      <w:r>
        <w:t xml:space="preserve">their </w:t>
      </w:r>
      <w:r w:rsidRPr="001F47BF">
        <w:t>expiration</w:t>
      </w:r>
      <w:r w:rsidR="009F6AA9">
        <w:t>. Admin may also</w:t>
      </w:r>
      <w:r w:rsidRPr="001F47BF">
        <w:t xml:space="preserve"> choose to expire an authenticator when </w:t>
      </w:r>
      <w:r w:rsidR="004272DB">
        <w:t xml:space="preserve">is has been </w:t>
      </w:r>
      <w:r w:rsidRPr="001F47BF">
        <w:t xml:space="preserve">reported as compromised. To ensure </w:t>
      </w:r>
      <w:r w:rsidR="004272DB">
        <w:t xml:space="preserve">the </w:t>
      </w:r>
      <w:r w:rsidRPr="001F47BF">
        <w:t>smooth and secure replacement of expiring or compromised authenticators, administrators must follow the same processes and procedures as the initial authenticator binding (as outlined in SOP A.4). Adherence to these guidelines maintains the integrity of the digital identity system, safeguards subscriber trust, and ensures a seamless and secure user experience for reliable identity verification and authentication.</w:t>
      </w:r>
    </w:p>
    <w:p w14:paraId="3F141EFF" w14:textId="77777777" w:rsidR="001F47BF" w:rsidRDefault="001F47BF" w:rsidP="00C75591">
      <w:pPr>
        <w:jc w:val="both"/>
      </w:pPr>
    </w:p>
    <w:p w14:paraId="768C49BF" w14:textId="3B9C3C67" w:rsidR="00AD0ED3" w:rsidRDefault="00AD0ED3" w:rsidP="00AD0ED3">
      <w:pPr>
        <w:pStyle w:val="Heading1"/>
        <w:rPr>
          <w:rFonts w:ascii="Times New Roman" w:hAnsi="Times New Roman" w:cs="Times New Roman"/>
        </w:rPr>
      </w:pPr>
      <w:r>
        <w:rPr>
          <w:rFonts w:ascii="Times New Roman" w:hAnsi="Times New Roman" w:cs="Times New Roman"/>
        </w:rPr>
        <w:t>DEFINITIONS</w:t>
      </w:r>
      <w:r w:rsidRPr="00CA054B">
        <w:rPr>
          <w:rFonts w:ascii="Times New Roman" w:hAnsi="Times New Roman" w:cs="Times New Roman"/>
        </w:rPr>
        <w:br/>
      </w:r>
    </w:p>
    <w:p w14:paraId="660B19B0" w14:textId="77777777" w:rsidR="00A85317" w:rsidRDefault="00A85317" w:rsidP="00A85317">
      <w:pPr>
        <w:rPr>
          <w:sz w:val="22"/>
          <w:szCs w:val="22"/>
        </w:rPr>
      </w:pPr>
      <w:r>
        <w:rPr>
          <w:b/>
          <w:bCs/>
        </w:rPr>
        <w:t>Digital Identity (DID)</w:t>
      </w:r>
      <w:r>
        <w:t xml:space="preserve"> – An online personal identity system.</w:t>
      </w:r>
    </w:p>
    <w:p w14:paraId="52E57477" w14:textId="65EB54C2" w:rsidR="00A85317" w:rsidRDefault="00A85317" w:rsidP="00A85317">
      <w:r>
        <w:rPr>
          <w:b/>
          <w:bCs/>
        </w:rPr>
        <w:t>Standard Operating Procedure (SOP)</w:t>
      </w:r>
      <w:r>
        <w:t xml:space="preserve"> – The functions, processes and procedures that should be followed by Applicants, Subscribers, Claimants and Admin.</w:t>
      </w:r>
    </w:p>
    <w:p w14:paraId="215B42A5" w14:textId="77777777" w:rsidR="003029A6" w:rsidRDefault="003029A6" w:rsidP="003029A6">
      <w:r w:rsidRPr="000A61D7">
        <w:rPr>
          <w:b/>
          <w:bCs/>
        </w:rPr>
        <w:t>Subscriber</w:t>
      </w:r>
      <w:r>
        <w:t xml:space="preserve"> – An Applicant who has passed validation and </w:t>
      </w:r>
      <w:proofErr w:type="gramStart"/>
      <w:r>
        <w:t>verification, and</w:t>
      </w:r>
      <w:proofErr w:type="gramEnd"/>
      <w:r>
        <w:t xml:space="preserve"> has been enrolled into the online Digital Identity system. Also, a Claimant who has passed authentication. The Digital Identity account holder.</w:t>
      </w:r>
    </w:p>
    <w:p w14:paraId="101F71BE" w14:textId="070D6ADB" w:rsidR="003029A6" w:rsidRDefault="0007061B" w:rsidP="00A85317">
      <w:r w:rsidRPr="000A61D7">
        <w:rPr>
          <w:b/>
          <w:bCs/>
        </w:rPr>
        <w:t>Admin/Administration</w:t>
      </w:r>
      <w:r>
        <w:t xml:space="preserve"> – The staff of the Digital Identity provider, who conducts Onboarding and Identity Lifecycle Management.</w:t>
      </w:r>
    </w:p>
    <w:p w14:paraId="4353B19B" w14:textId="637FCDAF" w:rsidR="00821710" w:rsidRDefault="00821710" w:rsidP="00821710">
      <w:r>
        <w:rPr>
          <w:b/>
          <w:bCs/>
        </w:rPr>
        <w:t>Subscriber Identity Account (SIA)</w:t>
      </w:r>
      <w:r>
        <w:t xml:space="preserve"> – The unique Digital Identity account belonging to a Subscriber, in which all data (current, upcoming and historic) are contained.</w:t>
      </w:r>
    </w:p>
    <w:p w14:paraId="7089DBA7" w14:textId="2ED84F4C" w:rsidR="00C24D90" w:rsidRPr="0007061B" w:rsidRDefault="000B2BDD" w:rsidP="0007061B">
      <w:pPr>
        <w:rPr>
          <w:sz w:val="22"/>
          <w:szCs w:val="22"/>
        </w:rPr>
      </w:pPr>
      <w:r>
        <w:rPr>
          <w:b/>
          <w:bCs/>
        </w:rPr>
        <w:t>Revocation</w:t>
      </w:r>
      <w:r>
        <w:t xml:space="preserve"> – The process in which a Digital Identity account is removed.</w:t>
      </w:r>
    </w:p>
    <w:p w14:paraId="22375BB0" w14:textId="037729AA" w:rsidR="0013518A" w:rsidRPr="00CA054B" w:rsidRDefault="140E65DC" w:rsidP="00276E32">
      <w:pPr>
        <w:pStyle w:val="Heading1"/>
        <w:rPr>
          <w:rFonts w:ascii="Times New Roman" w:hAnsi="Times New Roman" w:cs="Times New Roman"/>
        </w:rPr>
      </w:pPr>
      <w:r w:rsidRPr="00CA054B">
        <w:rPr>
          <w:rFonts w:ascii="Times New Roman" w:hAnsi="Times New Roman" w:cs="Times New Roman"/>
        </w:rPr>
        <w:lastRenderedPageBreak/>
        <w:t xml:space="preserve">PROCESSES AND </w:t>
      </w:r>
      <w:r w:rsidR="78956F81" w:rsidRPr="00CA054B">
        <w:rPr>
          <w:rFonts w:ascii="Times New Roman" w:hAnsi="Times New Roman" w:cs="Times New Roman"/>
        </w:rPr>
        <w:t>PROCEDURE</w:t>
      </w:r>
      <w:r w:rsidR="3F80BAD4" w:rsidRPr="00CA054B">
        <w:rPr>
          <w:rFonts w:ascii="Times New Roman" w:hAnsi="Times New Roman" w:cs="Times New Roman"/>
        </w:rPr>
        <w:t>S</w:t>
      </w:r>
      <w:r w:rsidR="0013518A" w:rsidRPr="00CA054B">
        <w:rPr>
          <w:rFonts w:ascii="Times New Roman" w:hAnsi="Times New Roman" w:cs="Times New Roman"/>
        </w:rPr>
        <w:br/>
      </w:r>
    </w:p>
    <w:p w14:paraId="3D52DCD5" w14:textId="03351B9F" w:rsidR="00276E32" w:rsidRDefault="00276E32" w:rsidP="00BA4197">
      <w:pPr>
        <w:rPr>
          <w:i/>
          <w:iCs/>
        </w:rPr>
      </w:pPr>
      <w:r w:rsidRPr="00CA054B">
        <w:t xml:space="preserve">A. </w:t>
      </w:r>
      <w:r w:rsidR="0013518A" w:rsidRPr="0073394D">
        <w:rPr>
          <w:i/>
          <w:iCs/>
        </w:rPr>
        <w:t>An issued authenticator expires</w:t>
      </w:r>
      <w:r w:rsidR="1A80771D" w:rsidRPr="0073394D">
        <w:rPr>
          <w:i/>
          <w:iCs/>
        </w:rPr>
        <w:t>:</w:t>
      </w:r>
    </w:p>
    <w:p w14:paraId="7A292FC7" w14:textId="77777777" w:rsidR="00B27BB0" w:rsidRDefault="00B27BB0" w:rsidP="00BA4197"/>
    <w:p w14:paraId="135C71E2" w14:textId="77777777" w:rsidR="0095624D" w:rsidRPr="0095624D" w:rsidRDefault="0095624D" w:rsidP="0095624D">
      <w:pPr>
        <w:numPr>
          <w:ilvl w:val="0"/>
          <w:numId w:val="38"/>
        </w:numPr>
        <w:rPr>
          <w:lang w:val="en-GB"/>
        </w:rPr>
      </w:pPr>
      <w:r w:rsidRPr="0095624D">
        <w:rPr>
          <w:lang w:val="en-GB"/>
        </w:rPr>
        <w:t>The admin issues an authenticator with a defined service life of 30 days.</w:t>
      </w:r>
    </w:p>
    <w:p w14:paraId="5C89A34C" w14:textId="77777777" w:rsidR="0095624D" w:rsidRPr="0095624D" w:rsidRDefault="0095624D" w:rsidP="0095624D">
      <w:pPr>
        <w:numPr>
          <w:ilvl w:val="0"/>
          <w:numId w:val="38"/>
        </w:numPr>
        <w:rPr>
          <w:lang w:val="en-GB"/>
        </w:rPr>
      </w:pPr>
      <w:r w:rsidRPr="0095624D">
        <w:rPr>
          <w:lang w:val="en-GB"/>
        </w:rPr>
        <w:t>The authenticator and its service life are recorded in the server's SIA.</w:t>
      </w:r>
    </w:p>
    <w:p w14:paraId="274A7D4B" w14:textId="602B0664" w:rsidR="0095624D" w:rsidRPr="0095624D" w:rsidRDefault="0095624D" w:rsidP="0095624D">
      <w:pPr>
        <w:numPr>
          <w:ilvl w:val="0"/>
          <w:numId w:val="38"/>
        </w:numPr>
        <w:rPr>
          <w:lang w:val="en-GB"/>
        </w:rPr>
      </w:pPr>
      <w:r w:rsidRPr="0095624D">
        <w:rPr>
          <w:lang w:val="en-GB"/>
        </w:rPr>
        <w:t xml:space="preserve">The admin </w:t>
      </w:r>
      <w:r w:rsidR="004C6E21">
        <w:rPr>
          <w:lang w:val="en-GB"/>
        </w:rPr>
        <w:t xml:space="preserve">system </w:t>
      </w:r>
      <w:r w:rsidRPr="0095624D">
        <w:rPr>
          <w:lang w:val="en-GB"/>
        </w:rPr>
        <w:t>monitors the age of the authenticator.</w:t>
      </w:r>
    </w:p>
    <w:p w14:paraId="13906403" w14:textId="57C966E0" w:rsidR="00B27BB0" w:rsidRDefault="0095624D" w:rsidP="00BA4197">
      <w:pPr>
        <w:numPr>
          <w:ilvl w:val="0"/>
          <w:numId w:val="38"/>
        </w:numPr>
        <w:rPr>
          <w:ins w:id="1" w:author="Hariharan, Jagdish" w:date="2024-02-11T04:32:00Z"/>
          <w:lang w:val="en-GB"/>
        </w:rPr>
      </w:pPr>
      <w:r w:rsidRPr="0095624D">
        <w:rPr>
          <w:lang w:val="en-GB"/>
        </w:rPr>
        <w:t>When the authenticator has reached 30 days of service, the admin terminates it.</w:t>
      </w:r>
    </w:p>
    <w:p w14:paraId="230399E5" w14:textId="77777777" w:rsidR="00B85C26" w:rsidRPr="00B85C26" w:rsidRDefault="00B85C26" w:rsidP="00B85C26">
      <w:pPr>
        <w:numPr>
          <w:ilvl w:val="0"/>
          <w:numId w:val="38"/>
        </w:numPr>
        <w:rPr>
          <w:ins w:id="2" w:author="Hariharan, Jagdish" w:date="2024-02-11T04:32:00Z"/>
          <w:lang w:val="en-GB"/>
        </w:rPr>
      </w:pPr>
      <w:ins w:id="3" w:author="Hariharan, Jagdish" w:date="2024-02-11T04:32:00Z">
        <w:r w:rsidRPr="00B85C26">
          <w:rPr>
            <w:lang w:val="en-GB"/>
          </w:rPr>
          <w:t>Deploy deletion routines:</w:t>
        </w:r>
      </w:ins>
    </w:p>
    <w:p w14:paraId="5C33B46A" w14:textId="77777777" w:rsidR="00B85C26" w:rsidRPr="00B85C26" w:rsidRDefault="00B85C26" w:rsidP="00B85C26">
      <w:pPr>
        <w:numPr>
          <w:ilvl w:val="0"/>
          <w:numId w:val="41"/>
        </w:numPr>
        <w:rPr>
          <w:ins w:id="4" w:author="Hariharan, Jagdish" w:date="2024-02-11T04:32:00Z"/>
          <w:lang w:val="en-GB"/>
        </w:rPr>
        <w:pPrChange w:id="5" w:author="Hariharan, Jagdish" w:date="2024-02-11T04:33:00Z">
          <w:pPr>
            <w:numPr>
              <w:numId w:val="38"/>
            </w:numPr>
            <w:ind w:left="720" w:hanging="360"/>
          </w:pPr>
        </w:pPrChange>
      </w:pPr>
      <w:ins w:id="6" w:author="Hariharan, Jagdish" w:date="2024-02-11T04:32:00Z">
        <w:r w:rsidRPr="00B85C26">
          <w:rPr>
            <w:lang w:val="en-GB"/>
          </w:rPr>
          <w:t>The system automatically flags the expiring authenticator for secure deletion.</w:t>
        </w:r>
      </w:ins>
    </w:p>
    <w:p w14:paraId="469D38A0" w14:textId="77777777" w:rsidR="00B85C26" w:rsidRPr="00B85C26" w:rsidRDefault="00B85C26" w:rsidP="00B85C26">
      <w:pPr>
        <w:numPr>
          <w:ilvl w:val="0"/>
          <w:numId w:val="41"/>
        </w:numPr>
        <w:rPr>
          <w:ins w:id="7" w:author="Hariharan, Jagdish" w:date="2024-02-11T04:32:00Z"/>
          <w:lang w:val="en-GB"/>
        </w:rPr>
        <w:pPrChange w:id="8" w:author="Hariharan, Jagdish" w:date="2024-02-11T04:33:00Z">
          <w:pPr>
            <w:numPr>
              <w:numId w:val="38"/>
            </w:numPr>
            <w:ind w:left="720" w:hanging="360"/>
          </w:pPr>
        </w:pPrChange>
      </w:pPr>
      <w:ins w:id="9" w:author="Hariharan, Jagdish" w:date="2024-02-11T04:32:00Z">
        <w:r w:rsidRPr="00B85C26">
          <w:rPr>
            <w:lang w:val="en-GB"/>
          </w:rPr>
          <w:t>Secure deletion procedures are executed to ensure that all records, keys, and related data of the authenticator are irreversibly destroyed.</w:t>
        </w:r>
      </w:ins>
    </w:p>
    <w:p w14:paraId="18921E1B" w14:textId="77777777" w:rsidR="00B85C26" w:rsidRPr="00B85C26" w:rsidRDefault="00B85C26" w:rsidP="00B85C26">
      <w:pPr>
        <w:numPr>
          <w:ilvl w:val="0"/>
          <w:numId w:val="41"/>
        </w:numPr>
        <w:rPr>
          <w:ins w:id="10" w:author="Hariharan, Jagdish" w:date="2024-02-11T04:32:00Z"/>
          <w:lang w:val="en-GB"/>
        </w:rPr>
        <w:pPrChange w:id="11" w:author="Hariharan, Jagdish" w:date="2024-02-11T04:33:00Z">
          <w:pPr>
            <w:numPr>
              <w:numId w:val="38"/>
            </w:numPr>
            <w:ind w:left="720" w:hanging="360"/>
          </w:pPr>
        </w:pPrChange>
      </w:pPr>
      <w:ins w:id="12" w:author="Hariharan, Jagdish" w:date="2024-02-11T04:32:00Z">
        <w:r w:rsidRPr="00B85C26">
          <w:rPr>
            <w:lang w:val="en-GB"/>
          </w:rPr>
          <w:t>The deletion process adheres to industry standards for secure data erasure, ensuring no recovery is possible.</w:t>
        </w:r>
      </w:ins>
    </w:p>
    <w:p w14:paraId="271AB671" w14:textId="3899AC54" w:rsidR="00B85C26" w:rsidRPr="0007061B" w:rsidRDefault="00B85C26" w:rsidP="00B85C26">
      <w:pPr>
        <w:numPr>
          <w:ilvl w:val="0"/>
          <w:numId w:val="38"/>
        </w:numPr>
        <w:rPr>
          <w:lang w:val="en-GB"/>
        </w:rPr>
      </w:pPr>
      <w:ins w:id="13" w:author="Hariharan, Jagdish" w:date="2024-02-11T04:32:00Z">
        <w:r w:rsidRPr="00B85C26">
          <w:rPr>
            <w:lang w:val="en-GB"/>
          </w:rPr>
          <w:t>The admin verifies the successful execution of the deletion routines before the authenticator is considered fully terminated.</w:t>
        </w:r>
      </w:ins>
    </w:p>
    <w:p w14:paraId="1BD6402B" w14:textId="77777777" w:rsidR="00B27BB0" w:rsidRPr="00CA054B" w:rsidRDefault="00B27BB0" w:rsidP="00BA4197"/>
    <w:p w14:paraId="7ED2E79E" w14:textId="7907E87E" w:rsidR="00276E32" w:rsidRPr="00CA054B" w:rsidRDefault="00276E32" w:rsidP="00BA4197">
      <w:r w:rsidRPr="00CA054B">
        <w:t xml:space="preserve">B. </w:t>
      </w:r>
      <w:r w:rsidR="05B36123" w:rsidRPr="0073394D">
        <w:rPr>
          <w:i/>
          <w:iCs/>
        </w:rPr>
        <w:t xml:space="preserve">Admin </w:t>
      </w:r>
      <w:r w:rsidR="0013518A" w:rsidRPr="0073394D">
        <w:rPr>
          <w:i/>
          <w:iCs/>
        </w:rPr>
        <w:t>bind new authenticator before existing authenticator expires</w:t>
      </w:r>
      <w:r w:rsidR="0073394D" w:rsidRPr="0073394D">
        <w:rPr>
          <w:i/>
          <w:iCs/>
        </w:rPr>
        <w:t>:</w:t>
      </w:r>
    </w:p>
    <w:p w14:paraId="4F060220" w14:textId="10B999B0" w:rsidR="00D319DA" w:rsidRPr="00D319DA" w:rsidRDefault="00D319DA" w:rsidP="00D319DA">
      <w:pPr>
        <w:pStyle w:val="ListParagraph"/>
        <w:numPr>
          <w:ilvl w:val="0"/>
          <w:numId w:val="36"/>
        </w:numPr>
        <w:rPr>
          <w:lang w:val="en-GB"/>
        </w:rPr>
      </w:pPr>
      <w:r w:rsidRPr="00D319DA">
        <w:rPr>
          <w:lang w:val="en-GB"/>
        </w:rPr>
        <w:t>The administrator monitors the age of the authenticator.</w:t>
      </w:r>
    </w:p>
    <w:p w14:paraId="348C71AC" w14:textId="6DFCB7AD" w:rsidR="00D319DA" w:rsidRPr="00D319DA" w:rsidRDefault="00D319DA" w:rsidP="00D319DA">
      <w:pPr>
        <w:pStyle w:val="ListParagraph"/>
        <w:numPr>
          <w:ilvl w:val="0"/>
          <w:numId w:val="36"/>
        </w:numPr>
        <w:rPr>
          <w:lang w:val="en-GB"/>
        </w:rPr>
      </w:pPr>
      <w:r w:rsidRPr="00D319DA">
        <w:rPr>
          <w:lang w:val="en-GB"/>
        </w:rPr>
        <w:t>When the authenticator reaches 30 days old, the administrator initiates a new authenticator process.</w:t>
      </w:r>
    </w:p>
    <w:p w14:paraId="0AF1AA7B" w14:textId="35DFCF72" w:rsidR="00D319DA" w:rsidRPr="00D319DA" w:rsidRDefault="00D319DA" w:rsidP="00D319DA">
      <w:pPr>
        <w:pStyle w:val="ListParagraph"/>
        <w:numPr>
          <w:ilvl w:val="0"/>
          <w:numId w:val="36"/>
        </w:numPr>
        <w:rPr>
          <w:lang w:val="en-GB"/>
        </w:rPr>
      </w:pPr>
      <w:r w:rsidRPr="00D319DA">
        <w:rPr>
          <w:lang w:val="en-GB"/>
        </w:rPr>
        <w:t>The administrator notifies the subscriber and prompts them to change their authenticator.</w:t>
      </w:r>
    </w:p>
    <w:p w14:paraId="7425DFBC" w14:textId="6626125E" w:rsidR="00D319DA" w:rsidRDefault="00D319DA" w:rsidP="00D319DA">
      <w:pPr>
        <w:pStyle w:val="ListParagraph"/>
        <w:numPr>
          <w:ilvl w:val="0"/>
          <w:numId w:val="36"/>
        </w:numPr>
        <w:rPr>
          <w:ins w:id="14" w:author="Hariharan, Jagdish" w:date="2024-02-11T04:34:00Z"/>
          <w:lang w:val="en-GB"/>
        </w:rPr>
      </w:pPr>
      <w:r w:rsidRPr="00D319DA">
        <w:rPr>
          <w:lang w:val="en-GB"/>
        </w:rPr>
        <w:t>The renewed authenticator must confirm to the initial authenticator binding process and protocol.</w:t>
      </w:r>
    </w:p>
    <w:p w14:paraId="636944AC" w14:textId="77777777" w:rsidR="00437F3E" w:rsidRPr="00437F3E" w:rsidRDefault="00437F3E" w:rsidP="00437F3E">
      <w:pPr>
        <w:pStyle w:val="ListParagraph"/>
        <w:numPr>
          <w:ilvl w:val="0"/>
          <w:numId w:val="36"/>
        </w:numPr>
        <w:rPr>
          <w:ins w:id="15" w:author="Hariharan, Jagdish" w:date="2024-02-11T04:34:00Z"/>
          <w:lang w:val="en-GB"/>
        </w:rPr>
      </w:pPr>
      <w:ins w:id="16" w:author="Hariharan, Jagdish" w:date="2024-02-11T04:34:00Z">
        <w:r w:rsidRPr="00437F3E">
          <w:rPr>
            <w:lang w:val="en-GB"/>
          </w:rPr>
          <w:t>Secure Transition:</w:t>
        </w:r>
      </w:ins>
    </w:p>
    <w:p w14:paraId="587C7644" w14:textId="77777777" w:rsidR="00437F3E" w:rsidRPr="00437F3E" w:rsidRDefault="00437F3E" w:rsidP="00437F3E">
      <w:pPr>
        <w:pStyle w:val="ListParagraph"/>
        <w:numPr>
          <w:ilvl w:val="1"/>
          <w:numId w:val="42"/>
        </w:numPr>
        <w:rPr>
          <w:ins w:id="17" w:author="Hariharan, Jagdish" w:date="2024-02-11T04:34:00Z"/>
          <w:lang w:val="en-GB"/>
        </w:rPr>
        <w:pPrChange w:id="18" w:author="Hariharan, Jagdish" w:date="2024-02-11T04:34:00Z">
          <w:pPr>
            <w:pStyle w:val="ListParagraph"/>
            <w:numPr>
              <w:numId w:val="36"/>
            </w:numPr>
            <w:ind w:hanging="360"/>
          </w:pPr>
        </w:pPrChange>
      </w:pPr>
      <w:ins w:id="19" w:author="Hariharan, Jagdish" w:date="2024-02-11T04:34:00Z">
        <w:r w:rsidRPr="00437F3E">
          <w:rPr>
            <w:lang w:val="en-GB"/>
          </w:rPr>
          <w:t>Prior to terminating the existing authenticator, ensure that the new authenticator is activated and fully operational.</w:t>
        </w:r>
      </w:ins>
    </w:p>
    <w:p w14:paraId="563B599D" w14:textId="71265F21" w:rsidR="00437F3E" w:rsidRPr="00437F3E" w:rsidRDefault="00437F3E" w:rsidP="00437F3E">
      <w:pPr>
        <w:pStyle w:val="ListParagraph"/>
        <w:numPr>
          <w:ilvl w:val="1"/>
          <w:numId w:val="42"/>
        </w:numPr>
        <w:rPr>
          <w:lang w:val="en-GB"/>
        </w:rPr>
        <w:pPrChange w:id="20" w:author="Hariharan, Jagdish" w:date="2024-02-11T04:34:00Z">
          <w:pPr>
            <w:pStyle w:val="ListParagraph"/>
            <w:numPr>
              <w:numId w:val="36"/>
            </w:numPr>
            <w:ind w:hanging="360"/>
          </w:pPr>
        </w:pPrChange>
      </w:pPr>
      <w:ins w:id="21" w:author="Hariharan, Jagdish" w:date="2024-02-11T04:34:00Z">
        <w:r w:rsidRPr="00437F3E">
          <w:rPr>
            <w:lang w:val="en-GB"/>
          </w:rPr>
          <w:t xml:space="preserve">Implement a grace </w:t>
        </w:r>
        <w:proofErr w:type="gramStart"/>
        <w:r w:rsidRPr="00437F3E">
          <w:rPr>
            <w:lang w:val="en-GB"/>
          </w:rPr>
          <w:t>period</w:t>
        </w:r>
        <w:proofErr w:type="gramEnd"/>
        <w:r w:rsidRPr="00437F3E">
          <w:rPr>
            <w:lang w:val="en-GB"/>
          </w:rPr>
          <w:t xml:space="preserve"> if necessary, to allow seamless transition without service interruption.</w:t>
        </w:r>
      </w:ins>
    </w:p>
    <w:p w14:paraId="7A125883" w14:textId="18B939F9" w:rsidR="00934418" w:rsidRPr="00261BB5" w:rsidRDefault="00D319DA" w:rsidP="00D319DA">
      <w:pPr>
        <w:pStyle w:val="ListParagraph"/>
        <w:numPr>
          <w:ilvl w:val="0"/>
          <w:numId w:val="36"/>
        </w:numPr>
        <w:rPr>
          <w:ins w:id="22" w:author="Hariharan, Jagdish" w:date="2024-02-11T04:35:00Z"/>
          <w:rPrChange w:id="23" w:author="Hariharan, Jagdish" w:date="2024-02-11T04:35:00Z">
            <w:rPr>
              <w:ins w:id="24" w:author="Hariharan, Jagdish" w:date="2024-02-11T04:35:00Z"/>
              <w:lang w:val="en-GB"/>
            </w:rPr>
          </w:rPrChange>
        </w:rPr>
      </w:pPr>
      <w:r w:rsidRPr="00D319DA">
        <w:rPr>
          <w:lang w:val="en-GB"/>
        </w:rPr>
        <w:t xml:space="preserve">The administrator terminates the existing authenticator once </w:t>
      </w:r>
      <w:del w:id="25" w:author="Hariharan, Jagdish" w:date="2024-02-11T04:34:00Z">
        <w:r w:rsidRPr="00D319DA" w:rsidDel="00437F3E">
          <w:rPr>
            <w:lang w:val="en-GB"/>
          </w:rPr>
          <w:delText>30 days have passed</w:delText>
        </w:r>
      </w:del>
      <w:ins w:id="26" w:author="Hariharan, Jagdish" w:date="2024-02-11T04:34:00Z">
        <w:r w:rsidR="00437F3E">
          <w:rPr>
            <w:lang w:val="en-GB"/>
          </w:rPr>
          <w:t>the ne</w:t>
        </w:r>
      </w:ins>
      <w:ins w:id="27" w:author="Hariharan, Jagdish" w:date="2024-02-11T04:35:00Z">
        <w:r w:rsidR="00437F3E">
          <w:rPr>
            <w:lang w:val="en-GB"/>
          </w:rPr>
          <w:t>w one is confirmed active</w:t>
        </w:r>
      </w:ins>
      <w:r w:rsidRPr="00D319DA">
        <w:rPr>
          <w:lang w:val="en-GB"/>
        </w:rPr>
        <w:t>.</w:t>
      </w:r>
    </w:p>
    <w:p w14:paraId="2EF614A8" w14:textId="77777777" w:rsidR="00261BB5" w:rsidRDefault="00261BB5" w:rsidP="00261BB5">
      <w:pPr>
        <w:pStyle w:val="ListParagraph"/>
        <w:numPr>
          <w:ilvl w:val="0"/>
          <w:numId w:val="36"/>
        </w:numPr>
        <w:rPr>
          <w:ins w:id="28" w:author="Hariharan, Jagdish" w:date="2024-02-11T04:35:00Z"/>
        </w:rPr>
      </w:pPr>
      <w:ins w:id="29" w:author="Hariharan, Jagdish" w:date="2024-02-11T04:35:00Z">
        <w:r>
          <w:t>Secure Transition:</w:t>
        </w:r>
      </w:ins>
    </w:p>
    <w:p w14:paraId="31834879" w14:textId="77777777" w:rsidR="00261BB5" w:rsidRDefault="00261BB5" w:rsidP="00261BB5">
      <w:pPr>
        <w:pStyle w:val="ListParagraph"/>
        <w:numPr>
          <w:ilvl w:val="1"/>
          <w:numId w:val="43"/>
        </w:numPr>
        <w:rPr>
          <w:ins w:id="30" w:author="Hariharan, Jagdish" w:date="2024-02-11T04:35:00Z"/>
        </w:rPr>
        <w:pPrChange w:id="31" w:author="Hariharan, Jagdish" w:date="2024-02-11T04:35:00Z">
          <w:pPr>
            <w:pStyle w:val="ListParagraph"/>
            <w:numPr>
              <w:numId w:val="36"/>
            </w:numPr>
            <w:ind w:hanging="360"/>
          </w:pPr>
        </w:pPrChange>
      </w:pPr>
      <w:ins w:id="32" w:author="Hariharan, Jagdish" w:date="2024-02-11T04:35:00Z">
        <w:r>
          <w:t>Prior to terminating the existing authenticator, ensure that the new authenticator is activated and fully operational.</w:t>
        </w:r>
      </w:ins>
    </w:p>
    <w:p w14:paraId="6C22EA89" w14:textId="1CECE67F" w:rsidR="00261BB5" w:rsidRPr="0095624D" w:rsidRDefault="00261BB5" w:rsidP="00261BB5">
      <w:pPr>
        <w:pStyle w:val="ListParagraph"/>
        <w:numPr>
          <w:ilvl w:val="1"/>
          <w:numId w:val="43"/>
        </w:numPr>
        <w:pPrChange w:id="33" w:author="Hariharan, Jagdish" w:date="2024-02-11T04:35:00Z">
          <w:pPr>
            <w:pStyle w:val="ListParagraph"/>
            <w:numPr>
              <w:numId w:val="36"/>
            </w:numPr>
            <w:ind w:hanging="360"/>
          </w:pPr>
        </w:pPrChange>
      </w:pPr>
      <w:ins w:id="34" w:author="Hariharan, Jagdish" w:date="2024-02-11T04:35:00Z">
        <w:r>
          <w:t xml:space="preserve">Implement a grace </w:t>
        </w:r>
        <w:proofErr w:type="gramStart"/>
        <w:r>
          <w:t>period</w:t>
        </w:r>
        <w:proofErr w:type="gramEnd"/>
        <w:r>
          <w:t xml:space="preserve"> if necessary, to allow seamless transition without service interruption.</w:t>
        </w:r>
      </w:ins>
    </w:p>
    <w:p w14:paraId="5C13556C" w14:textId="77777777" w:rsidR="0095624D" w:rsidRPr="00CA054B" w:rsidRDefault="0095624D" w:rsidP="0095624D">
      <w:pPr>
        <w:pStyle w:val="ListParagraph"/>
      </w:pPr>
    </w:p>
    <w:p w14:paraId="47308081" w14:textId="0D86166F" w:rsidR="00934418" w:rsidRPr="00CA054B" w:rsidRDefault="4ADC560B" w:rsidP="00276E32">
      <w:pPr>
        <w:pStyle w:val="Heading1"/>
        <w:rPr>
          <w:rFonts w:ascii="Times New Roman" w:hAnsi="Times New Roman" w:cs="Times New Roman"/>
        </w:rPr>
      </w:pPr>
      <w:r w:rsidRPr="00CA054B">
        <w:rPr>
          <w:rFonts w:ascii="Times New Roman" w:hAnsi="Times New Roman" w:cs="Times New Roman"/>
        </w:rPr>
        <w:t xml:space="preserve">SOP </w:t>
      </w:r>
      <w:r w:rsidR="0208D3AE" w:rsidRPr="00CA054B">
        <w:rPr>
          <w:rFonts w:ascii="Times New Roman" w:hAnsi="Times New Roman" w:cs="Times New Roman"/>
        </w:rPr>
        <w:t>APPENDICES</w:t>
      </w:r>
    </w:p>
    <w:p w14:paraId="675F0AFD" w14:textId="2CBDBF7B" w:rsidR="004820B6" w:rsidRPr="00CA054B" w:rsidRDefault="004820B6" w:rsidP="00BA4197"/>
    <w:p w14:paraId="2DB70BB8" w14:textId="77777777" w:rsidR="008F404A" w:rsidRPr="00CA054B" w:rsidRDefault="008F404A" w:rsidP="00BA41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548"/>
        <w:gridCol w:w="1170"/>
        <w:gridCol w:w="2070"/>
        <w:gridCol w:w="4680"/>
      </w:tblGrid>
      <w:tr w:rsidR="00B66C48" w:rsidRPr="00CA054B" w14:paraId="19FB2F48" w14:textId="77777777" w:rsidTr="76BCCDC9">
        <w:tc>
          <w:tcPr>
            <w:tcW w:w="1548" w:type="dxa"/>
          </w:tcPr>
          <w:p w14:paraId="5C938F1E" w14:textId="77777777" w:rsidR="008F404A" w:rsidRPr="00CA054B" w:rsidRDefault="008F404A" w:rsidP="00BA4197">
            <w:r w:rsidRPr="00CA054B">
              <w:t>Revision History:</w:t>
            </w:r>
          </w:p>
        </w:tc>
        <w:tc>
          <w:tcPr>
            <w:tcW w:w="1170" w:type="dxa"/>
          </w:tcPr>
          <w:p w14:paraId="23E663B7" w14:textId="77777777" w:rsidR="008F404A" w:rsidRPr="00CA054B" w:rsidRDefault="008F404A" w:rsidP="00BA4197">
            <w:r w:rsidRPr="00CA054B">
              <w:t>Version</w:t>
            </w:r>
          </w:p>
          <w:p w14:paraId="588C39F2" w14:textId="281A1807" w:rsidR="008F404A" w:rsidRPr="00CA054B" w:rsidRDefault="008F404A" w:rsidP="00BA4197"/>
        </w:tc>
        <w:tc>
          <w:tcPr>
            <w:tcW w:w="2070" w:type="dxa"/>
          </w:tcPr>
          <w:p w14:paraId="1697EA49" w14:textId="77777777" w:rsidR="008F404A" w:rsidRPr="00CA054B" w:rsidRDefault="008F404A" w:rsidP="00BA4197">
            <w:r w:rsidRPr="00CA054B">
              <w:t>Effective Date</w:t>
            </w:r>
          </w:p>
          <w:p w14:paraId="5D039F2D" w14:textId="0C1897B8" w:rsidR="008F404A" w:rsidRPr="00CA054B" w:rsidRDefault="008F404A" w:rsidP="00BA4197"/>
        </w:tc>
        <w:tc>
          <w:tcPr>
            <w:tcW w:w="4680" w:type="dxa"/>
          </w:tcPr>
          <w:p w14:paraId="6EFE6513" w14:textId="77777777" w:rsidR="008F404A" w:rsidRPr="00CA054B" w:rsidRDefault="008F404A" w:rsidP="00BA4197">
            <w:r w:rsidRPr="00CA054B">
              <w:t>Description</w:t>
            </w:r>
          </w:p>
          <w:p w14:paraId="3078810A" w14:textId="268112C9" w:rsidR="008F404A" w:rsidRPr="00CA054B" w:rsidRDefault="008F404A" w:rsidP="00BA4197"/>
        </w:tc>
      </w:tr>
      <w:tr w:rsidR="00B66C48" w:rsidRPr="00CA054B" w14:paraId="7FD32814" w14:textId="77777777" w:rsidTr="76BCCDC9">
        <w:tc>
          <w:tcPr>
            <w:tcW w:w="1548" w:type="dxa"/>
          </w:tcPr>
          <w:p w14:paraId="54519E0B" w14:textId="0281E7E1" w:rsidR="008F404A" w:rsidRPr="00CA054B" w:rsidRDefault="00DB5C72" w:rsidP="00BA4197">
            <w:r w:rsidRPr="00CA054B">
              <w:t>blank</w:t>
            </w:r>
          </w:p>
        </w:tc>
        <w:tc>
          <w:tcPr>
            <w:tcW w:w="1170" w:type="dxa"/>
          </w:tcPr>
          <w:p w14:paraId="5A28F15F" w14:textId="5E175F0F" w:rsidR="008F404A" w:rsidRPr="00CA054B" w:rsidRDefault="00283B7D" w:rsidP="00BA4197">
            <w:r w:rsidRPr="00CA054B">
              <w:t>1.0</w:t>
            </w:r>
          </w:p>
        </w:tc>
        <w:tc>
          <w:tcPr>
            <w:tcW w:w="2070" w:type="dxa"/>
          </w:tcPr>
          <w:p w14:paraId="6FC0C07F" w14:textId="06A74622" w:rsidR="008F404A" w:rsidRPr="00CA054B" w:rsidRDefault="00283B7D" w:rsidP="00BA4197">
            <w:r w:rsidRPr="00CA054B">
              <w:t>DD-MMM-YYYY</w:t>
            </w:r>
          </w:p>
        </w:tc>
        <w:tc>
          <w:tcPr>
            <w:tcW w:w="4680" w:type="dxa"/>
          </w:tcPr>
          <w:p w14:paraId="50A5B30F" w14:textId="3134CF0D" w:rsidR="008F404A" w:rsidRPr="00CA054B" w:rsidRDefault="00283B7D" w:rsidP="00BA4197">
            <w:r w:rsidRPr="00CA054B">
              <w:t>First Approval</w:t>
            </w:r>
          </w:p>
        </w:tc>
      </w:tr>
    </w:tbl>
    <w:p w14:paraId="245E205D" w14:textId="77777777" w:rsidR="00984FF9" w:rsidRDefault="00984FF9" w:rsidP="00BA4197"/>
    <w:p w14:paraId="273ABE78" w14:textId="77777777" w:rsidR="00C6116B" w:rsidRPr="00C6116B" w:rsidRDefault="00C6116B" w:rsidP="00C6116B"/>
    <w:p w14:paraId="74CD1495" w14:textId="77777777" w:rsidR="00C6116B" w:rsidRPr="00C6116B" w:rsidRDefault="00C6116B" w:rsidP="00C6116B"/>
    <w:p w14:paraId="3BDFA144" w14:textId="77777777" w:rsidR="00C6116B" w:rsidRPr="00C6116B" w:rsidRDefault="00C6116B" w:rsidP="00C6116B"/>
    <w:p w14:paraId="1B295D41" w14:textId="77777777" w:rsidR="00C6116B" w:rsidRPr="00C6116B" w:rsidRDefault="00C6116B" w:rsidP="00C6116B"/>
    <w:p w14:paraId="09AFB88B" w14:textId="77777777" w:rsidR="00C6116B" w:rsidRPr="00C6116B" w:rsidRDefault="00C6116B" w:rsidP="00C6116B"/>
    <w:p w14:paraId="1113C449" w14:textId="77777777" w:rsidR="00C6116B" w:rsidRDefault="00C6116B" w:rsidP="00C6116B"/>
    <w:p w14:paraId="2F7F36F8" w14:textId="649F0CC2" w:rsidR="00C6116B" w:rsidRPr="00C6116B" w:rsidRDefault="00C6116B">
      <w:pPr>
        <w:tabs>
          <w:tab w:val="left" w:pos="6184"/>
          <w:tab w:val="left" w:pos="7045"/>
        </w:tabs>
        <w:pPrChange w:id="35" w:author="., AL TARIQ SHEIK (PGR)" w:date="2023-05-03T16:00:00Z">
          <w:pPr/>
        </w:pPrChange>
      </w:pPr>
      <w:r>
        <w:tab/>
      </w:r>
      <w:r>
        <w:tab/>
      </w:r>
    </w:p>
    <w:sectPr w:rsidR="00C6116B" w:rsidRPr="00C6116B" w:rsidSect="00DB5C72">
      <w:headerReference w:type="default" r:id="rId11"/>
      <w:footerReference w:type="default" r:id="rId12"/>
      <w:pgSz w:w="12240" w:h="15840"/>
      <w:pgMar w:top="851" w:right="758" w:bottom="720" w:left="144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FC064" w14:textId="77777777" w:rsidR="00B90881" w:rsidRDefault="00B90881" w:rsidP="00593723">
      <w:r>
        <w:separator/>
      </w:r>
    </w:p>
  </w:endnote>
  <w:endnote w:type="continuationSeparator" w:id="0">
    <w:p w14:paraId="7D2ED704" w14:textId="77777777" w:rsidR="00B90881" w:rsidRDefault="00B90881" w:rsidP="00593723">
      <w:r>
        <w:continuationSeparator/>
      </w:r>
    </w:p>
  </w:endnote>
  <w:endnote w:type="continuationNotice" w:id="1">
    <w:p w14:paraId="3B822073" w14:textId="77777777" w:rsidR="00B90881" w:rsidRDefault="00B908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94B3" w14:textId="28930F46" w:rsidR="00A76A21" w:rsidRPr="007E543A" w:rsidRDefault="00A76A21" w:rsidP="00984FF9">
    <w:pPr>
      <w:pStyle w:val="Footer"/>
      <w:tabs>
        <w:tab w:val="right" w:pos="9000"/>
      </w:tabs>
      <w:rPr>
        <w:rFonts w:ascii="Arial" w:hAnsi="Arial" w:cs="Arial"/>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81272" w14:textId="77777777" w:rsidR="00B90881" w:rsidRDefault="00B90881" w:rsidP="00593723">
      <w:r>
        <w:separator/>
      </w:r>
    </w:p>
  </w:footnote>
  <w:footnote w:type="continuationSeparator" w:id="0">
    <w:p w14:paraId="38756013" w14:textId="77777777" w:rsidR="00B90881" w:rsidRDefault="00B90881" w:rsidP="00593723">
      <w:r>
        <w:continuationSeparator/>
      </w:r>
    </w:p>
  </w:footnote>
  <w:footnote w:type="continuationNotice" w:id="1">
    <w:p w14:paraId="5FD2DA62" w14:textId="77777777" w:rsidR="00B90881" w:rsidRDefault="00B908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FEBF" w14:textId="48EF1F26" w:rsidR="008F404A" w:rsidRPr="006B392C" w:rsidRDefault="008F404A" w:rsidP="006B392C">
    <w:pPr>
      <w:pStyle w:val="Header"/>
      <w:ind w:left="1440"/>
      <w:jc w:val="center"/>
      <w:rPr>
        <w:rFonts w:ascii="Arial" w:hAnsi="Arial" w:cs="Arial"/>
        <w:b/>
        <w:bCs/>
      </w:rPr>
    </w:pPr>
    <w:bookmarkStart w:id="36" w:name="_Hlk41637312"/>
    <w:bookmarkStart w:id="37" w:name="_Hlk41637313"/>
    <w:bookmarkStart w:id="38" w:name="_Hlk41637314"/>
    <w:bookmarkStart w:id="39" w:name="_Hlk41637315"/>
    <w:bookmarkStart w:id="40" w:name="_Hlk41637316"/>
    <w:bookmarkStart w:id="41" w:name="_Hlk41637317"/>
    <w:bookmarkStart w:id="42" w:name="_Hlk41637318"/>
    <w:bookmarkStart w:id="43" w:name="_Hlk41637319"/>
    <w:bookmarkStart w:id="44" w:name="_Hlk41637320"/>
    <w:bookmarkStart w:id="45" w:name="_Hlk41637321"/>
    <w:bookmarkStart w:id="46" w:name="_Hlk41637322"/>
    <w:bookmarkStart w:id="47" w:name="_Hlk41637323"/>
    <w:bookmarkStart w:id="48" w:name="_Hlk41637324"/>
    <w:bookmarkStart w:id="49" w:name="_Hlk41637325"/>
    <w:bookmarkStart w:id="50" w:name="_Hlk41637326"/>
    <w:bookmarkStart w:id="51" w:name="_Hlk41637327"/>
    <w:bookmarkStart w:id="52" w:name="_Hlk41637328"/>
    <w:bookmarkStart w:id="53" w:name="_Hlk41637329"/>
    <w:r>
      <w:rPr>
        <w:rFonts w:ascii="Arial" w:hAnsi="Arial" w:cs="Arial"/>
      </w:rPr>
      <w:tab/>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16F194B0" w14:textId="154D29E3" w:rsidR="00A76A21" w:rsidRPr="00D97C67" w:rsidRDefault="00A76A21" w:rsidP="00B16B09">
    <w:pPr>
      <w:pStyle w:val="Header"/>
      <w:jc w:val="center"/>
      <w:rPr>
        <w:rFonts w:ascii="Arial" w:hAnsi="Arial" w:cs="Arial"/>
      </w:rPr>
    </w:pPr>
  </w:p>
  <w:p w14:paraId="16F194B1" w14:textId="77777777" w:rsidR="00A76A21" w:rsidRDefault="00A76A21" w:rsidP="00593723">
    <w:pPr>
      <w:pStyle w:val="Header"/>
      <w:tabs>
        <w:tab w:val="clear" w:pos="4680"/>
        <w:tab w:val="center" w:pos="85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251F6D"/>
    <w:multiLevelType w:val="hybridMultilevel"/>
    <w:tmpl w:val="7AE89AB6"/>
    <w:lvl w:ilvl="0" w:tplc="FFFFFFFF">
      <w:start w:val="1"/>
      <w:numFmt w:val="lowerRoman"/>
      <w:lvlText w:val="%1."/>
      <w:lvlJc w:val="right"/>
      <w:pPr>
        <w:ind w:left="72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9910EE"/>
    <w:multiLevelType w:val="hybridMultilevel"/>
    <w:tmpl w:val="720C9472"/>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2B47B7"/>
    <w:multiLevelType w:val="hybridMultilevel"/>
    <w:tmpl w:val="F244D122"/>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AA40A"/>
    <w:multiLevelType w:val="hybridMultilevel"/>
    <w:tmpl w:val="DBC48E58"/>
    <w:lvl w:ilvl="0" w:tplc="3A682CA0">
      <w:start w:val="1"/>
      <w:numFmt w:val="decimal"/>
      <w:lvlText w:val="%1."/>
      <w:lvlJc w:val="left"/>
      <w:pPr>
        <w:ind w:left="720" w:hanging="360"/>
      </w:pPr>
    </w:lvl>
    <w:lvl w:ilvl="1" w:tplc="48FC4AA0">
      <w:start w:val="1"/>
      <w:numFmt w:val="lowerLetter"/>
      <w:lvlText w:val="%2."/>
      <w:lvlJc w:val="left"/>
      <w:pPr>
        <w:ind w:left="1440" w:hanging="360"/>
      </w:pPr>
    </w:lvl>
    <w:lvl w:ilvl="2" w:tplc="296A4068">
      <w:start w:val="1"/>
      <w:numFmt w:val="lowerRoman"/>
      <w:lvlText w:val="%3."/>
      <w:lvlJc w:val="right"/>
      <w:pPr>
        <w:ind w:left="2160" w:hanging="180"/>
      </w:pPr>
    </w:lvl>
    <w:lvl w:ilvl="3" w:tplc="60BC813C">
      <w:start w:val="1"/>
      <w:numFmt w:val="decimal"/>
      <w:lvlText w:val="%4."/>
      <w:lvlJc w:val="left"/>
      <w:pPr>
        <w:ind w:left="2880" w:hanging="360"/>
      </w:pPr>
    </w:lvl>
    <w:lvl w:ilvl="4" w:tplc="43DA57D8">
      <w:start w:val="1"/>
      <w:numFmt w:val="lowerLetter"/>
      <w:lvlText w:val="%5."/>
      <w:lvlJc w:val="left"/>
      <w:pPr>
        <w:ind w:left="3600" w:hanging="360"/>
      </w:pPr>
    </w:lvl>
    <w:lvl w:ilvl="5" w:tplc="8C866646">
      <w:start w:val="1"/>
      <w:numFmt w:val="lowerRoman"/>
      <w:lvlText w:val="%6."/>
      <w:lvlJc w:val="right"/>
      <w:pPr>
        <w:ind w:left="4320" w:hanging="180"/>
      </w:pPr>
    </w:lvl>
    <w:lvl w:ilvl="6" w:tplc="24AA0498">
      <w:start w:val="1"/>
      <w:numFmt w:val="decimal"/>
      <w:lvlText w:val="%7."/>
      <w:lvlJc w:val="left"/>
      <w:pPr>
        <w:ind w:left="5040" w:hanging="360"/>
      </w:pPr>
    </w:lvl>
    <w:lvl w:ilvl="7" w:tplc="AB02F5AA">
      <w:start w:val="1"/>
      <w:numFmt w:val="lowerLetter"/>
      <w:lvlText w:val="%8."/>
      <w:lvlJc w:val="left"/>
      <w:pPr>
        <w:ind w:left="5760" w:hanging="360"/>
      </w:pPr>
    </w:lvl>
    <w:lvl w:ilvl="8" w:tplc="22348ABA">
      <w:start w:val="1"/>
      <w:numFmt w:val="lowerRoman"/>
      <w:lvlText w:val="%9."/>
      <w:lvlJc w:val="right"/>
      <w:pPr>
        <w:ind w:left="6480" w:hanging="180"/>
      </w:pPr>
    </w:lvl>
  </w:abstractNum>
  <w:abstractNum w:abstractNumId="5" w15:restartNumberingAfterBreak="0">
    <w:nsid w:val="13BF3A7F"/>
    <w:multiLevelType w:val="hybridMultilevel"/>
    <w:tmpl w:val="AF9C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66EB7"/>
    <w:multiLevelType w:val="hybridMultilevel"/>
    <w:tmpl w:val="57C69A72"/>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147416DF"/>
    <w:multiLevelType w:val="hybridMultilevel"/>
    <w:tmpl w:val="F648CB04"/>
    <w:lvl w:ilvl="0" w:tplc="CD6E8A6E">
      <w:start w:val="1"/>
      <w:numFmt w:val="lowerLetter"/>
      <w:lvlText w:val="%1."/>
      <w:lvlJc w:val="left"/>
      <w:pPr>
        <w:ind w:left="720" w:hanging="360"/>
      </w:pPr>
    </w:lvl>
    <w:lvl w:ilvl="1" w:tplc="2CD66B6E">
      <w:start w:val="1"/>
      <w:numFmt w:val="lowerLetter"/>
      <w:lvlText w:val="%2."/>
      <w:lvlJc w:val="left"/>
      <w:pPr>
        <w:ind w:left="1440" w:hanging="360"/>
      </w:pPr>
    </w:lvl>
    <w:lvl w:ilvl="2" w:tplc="B67651DA">
      <w:start w:val="1"/>
      <w:numFmt w:val="lowerRoman"/>
      <w:lvlText w:val="%3."/>
      <w:lvlJc w:val="right"/>
      <w:pPr>
        <w:ind w:left="2160" w:hanging="180"/>
      </w:pPr>
    </w:lvl>
    <w:lvl w:ilvl="3" w:tplc="748EEE96">
      <w:start w:val="1"/>
      <w:numFmt w:val="decimal"/>
      <w:lvlText w:val="%4."/>
      <w:lvlJc w:val="left"/>
      <w:pPr>
        <w:ind w:left="2880" w:hanging="360"/>
      </w:pPr>
    </w:lvl>
    <w:lvl w:ilvl="4" w:tplc="9496EADA">
      <w:start w:val="1"/>
      <w:numFmt w:val="lowerLetter"/>
      <w:lvlText w:val="%5."/>
      <w:lvlJc w:val="left"/>
      <w:pPr>
        <w:ind w:left="3600" w:hanging="360"/>
      </w:pPr>
    </w:lvl>
    <w:lvl w:ilvl="5" w:tplc="3CA63F5C">
      <w:start w:val="1"/>
      <w:numFmt w:val="lowerRoman"/>
      <w:lvlText w:val="%6."/>
      <w:lvlJc w:val="right"/>
      <w:pPr>
        <w:ind w:left="4320" w:hanging="180"/>
      </w:pPr>
    </w:lvl>
    <w:lvl w:ilvl="6" w:tplc="2A8EEDBA">
      <w:start w:val="1"/>
      <w:numFmt w:val="decimal"/>
      <w:lvlText w:val="%7."/>
      <w:lvlJc w:val="left"/>
      <w:pPr>
        <w:ind w:left="5040" w:hanging="360"/>
      </w:pPr>
    </w:lvl>
    <w:lvl w:ilvl="7" w:tplc="7D547338">
      <w:start w:val="1"/>
      <w:numFmt w:val="lowerLetter"/>
      <w:lvlText w:val="%8."/>
      <w:lvlJc w:val="left"/>
      <w:pPr>
        <w:ind w:left="5760" w:hanging="360"/>
      </w:pPr>
    </w:lvl>
    <w:lvl w:ilvl="8" w:tplc="9D60DEB2">
      <w:start w:val="1"/>
      <w:numFmt w:val="lowerRoman"/>
      <w:lvlText w:val="%9."/>
      <w:lvlJc w:val="right"/>
      <w:pPr>
        <w:ind w:left="6480" w:hanging="180"/>
      </w:pPr>
    </w:lvl>
  </w:abstractNum>
  <w:abstractNum w:abstractNumId="8" w15:restartNumberingAfterBreak="0">
    <w:nsid w:val="164456E5"/>
    <w:multiLevelType w:val="hybridMultilevel"/>
    <w:tmpl w:val="A7C834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7A70EAE"/>
    <w:multiLevelType w:val="hybridMultilevel"/>
    <w:tmpl w:val="BDBEB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5B5DA0"/>
    <w:multiLevelType w:val="hybridMultilevel"/>
    <w:tmpl w:val="3FEC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0356"/>
    <w:multiLevelType w:val="hybridMultilevel"/>
    <w:tmpl w:val="5AB67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8C3E15"/>
    <w:multiLevelType w:val="hybridMultilevel"/>
    <w:tmpl w:val="1DB6339A"/>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1E9C7508"/>
    <w:multiLevelType w:val="hybridMultilevel"/>
    <w:tmpl w:val="1CBA74B4"/>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E85BFF"/>
    <w:multiLevelType w:val="hybridMultilevel"/>
    <w:tmpl w:val="834C62B4"/>
    <w:lvl w:ilvl="0" w:tplc="FFFFFFFF">
      <w:start w:val="1"/>
      <w:numFmt w:val="lowerRoman"/>
      <w:lvlText w:val="%1."/>
      <w:lvlJc w:val="right"/>
      <w:pPr>
        <w:ind w:left="72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685C75"/>
    <w:multiLevelType w:val="hybridMultilevel"/>
    <w:tmpl w:val="9B20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46ECC"/>
    <w:multiLevelType w:val="hybridMultilevel"/>
    <w:tmpl w:val="CC5C9594"/>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7" w15:restartNumberingAfterBreak="0">
    <w:nsid w:val="258172AB"/>
    <w:multiLevelType w:val="hybridMultilevel"/>
    <w:tmpl w:val="C55618FE"/>
    <w:lvl w:ilvl="0" w:tplc="FFFFFFFF">
      <w:start w:val="1"/>
      <w:numFmt w:val="lowerRoman"/>
      <w:lvlText w:val="%1."/>
      <w:lvlJc w:val="right"/>
      <w:pPr>
        <w:ind w:left="720" w:hanging="360"/>
      </w:pPr>
    </w:lvl>
    <w:lvl w:ilvl="1" w:tplc="08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59F8038"/>
    <w:multiLevelType w:val="hybridMultilevel"/>
    <w:tmpl w:val="94DA0E5C"/>
    <w:lvl w:ilvl="0" w:tplc="2286E8B2">
      <w:start w:val="1"/>
      <w:numFmt w:val="upperLetter"/>
      <w:lvlText w:val="%1."/>
      <w:lvlJc w:val="left"/>
      <w:pPr>
        <w:ind w:left="720" w:hanging="360"/>
      </w:pPr>
    </w:lvl>
    <w:lvl w:ilvl="1" w:tplc="967691FC">
      <w:start w:val="1"/>
      <w:numFmt w:val="lowerLetter"/>
      <w:lvlText w:val="%2."/>
      <w:lvlJc w:val="left"/>
      <w:pPr>
        <w:ind w:left="1440" w:hanging="360"/>
      </w:pPr>
    </w:lvl>
    <w:lvl w:ilvl="2" w:tplc="E6BAFA78">
      <w:start w:val="1"/>
      <w:numFmt w:val="lowerRoman"/>
      <w:lvlText w:val="%3."/>
      <w:lvlJc w:val="right"/>
      <w:pPr>
        <w:ind w:left="2160" w:hanging="180"/>
      </w:pPr>
    </w:lvl>
    <w:lvl w:ilvl="3" w:tplc="83F0F7B4">
      <w:start w:val="1"/>
      <w:numFmt w:val="decimal"/>
      <w:lvlText w:val="%4."/>
      <w:lvlJc w:val="left"/>
      <w:pPr>
        <w:ind w:left="2880" w:hanging="360"/>
      </w:pPr>
    </w:lvl>
    <w:lvl w:ilvl="4" w:tplc="5D0E65B4">
      <w:start w:val="1"/>
      <w:numFmt w:val="lowerLetter"/>
      <w:lvlText w:val="%5."/>
      <w:lvlJc w:val="left"/>
      <w:pPr>
        <w:ind w:left="3600" w:hanging="360"/>
      </w:pPr>
    </w:lvl>
    <w:lvl w:ilvl="5" w:tplc="404ABD7C">
      <w:start w:val="1"/>
      <w:numFmt w:val="lowerRoman"/>
      <w:lvlText w:val="%6."/>
      <w:lvlJc w:val="right"/>
      <w:pPr>
        <w:ind w:left="4320" w:hanging="180"/>
      </w:pPr>
    </w:lvl>
    <w:lvl w:ilvl="6" w:tplc="E69ED5E8">
      <w:start w:val="1"/>
      <w:numFmt w:val="decimal"/>
      <w:lvlText w:val="%7."/>
      <w:lvlJc w:val="left"/>
      <w:pPr>
        <w:ind w:left="5040" w:hanging="360"/>
      </w:pPr>
    </w:lvl>
    <w:lvl w:ilvl="7" w:tplc="A3EE89D0">
      <w:start w:val="1"/>
      <w:numFmt w:val="lowerLetter"/>
      <w:lvlText w:val="%8."/>
      <w:lvlJc w:val="left"/>
      <w:pPr>
        <w:ind w:left="5760" w:hanging="360"/>
      </w:pPr>
    </w:lvl>
    <w:lvl w:ilvl="8" w:tplc="6F9404E4">
      <w:start w:val="1"/>
      <w:numFmt w:val="lowerRoman"/>
      <w:lvlText w:val="%9."/>
      <w:lvlJc w:val="right"/>
      <w:pPr>
        <w:ind w:left="6480" w:hanging="180"/>
      </w:pPr>
    </w:lvl>
  </w:abstractNum>
  <w:abstractNum w:abstractNumId="19" w15:restartNumberingAfterBreak="0">
    <w:nsid w:val="2B44E804"/>
    <w:multiLevelType w:val="hybridMultilevel"/>
    <w:tmpl w:val="28A82F36"/>
    <w:lvl w:ilvl="0" w:tplc="74984EC6">
      <w:start w:val="1"/>
      <w:numFmt w:val="decimal"/>
      <w:lvlText w:val="%1."/>
      <w:lvlJc w:val="left"/>
      <w:pPr>
        <w:ind w:left="720" w:hanging="360"/>
      </w:pPr>
    </w:lvl>
    <w:lvl w:ilvl="1" w:tplc="874ACA38">
      <w:start w:val="1"/>
      <w:numFmt w:val="lowerLetter"/>
      <w:lvlText w:val="%2."/>
      <w:lvlJc w:val="left"/>
      <w:pPr>
        <w:ind w:left="1440" w:hanging="360"/>
      </w:pPr>
    </w:lvl>
    <w:lvl w:ilvl="2" w:tplc="44FCE574">
      <w:start w:val="1"/>
      <w:numFmt w:val="lowerRoman"/>
      <w:lvlText w:val="%3."/>
      <w:lvlJc w:val="right"/>
      <w:pPr>
        <w:ind w:left="2160" w:hanging="180"/>
      </w:pPr>
    </w:lvl>
    <w:lvl w:ilvl="3" w:tplc="3208B722">
      <w:start w:val="1"/>
      <w:numFmt w:val="decimal"/>
      <w:lvlText w:val="%4."/>
      <w:lvlJc w:val="left"/>
      <w:pPr>
        <w:ind w:left="2880" w:hanging="360"/>
      </w:pPr>
    </w:lvl>
    <w:lvl w:ilvl="4" w:tplc="48127176">
      <w:start w:val="1"/>
      <w:numFmt w:val="lowerLetter"/>
      <w:lvlText w:val="%5."/>
      <w:lvlJc w:val="left"/>
      <w:pPr>
        <w:ind w:left="3600" w:hanging="360"/>
      </w:pPr>
    </w:lvl>
    <w:lvl w:ilvl="5" w:tplc="59D017DA">
      <w:start w:val="1"/>
      <w:numFmt w:val="lowerRoman"/>
      <w:lvlText w:val="%6."/>
      <w:lvlJc w:val="right"/>
      <w:pPr>
        <w:ind w:left="4320" w:hanging="180"/>
      </w:pPr>
    </w:lvl>
    <w:lvl w:ilvl="6" w:tplc="58D2D39A">
      <w:start w:val="1"/>
      <w:numFmt w:val="decimal"/>
      <w:lvlText w:val="%7."/>
      <w:lvlJc w:val="left"/>
      <w:pPr>
        <w:ind w:left="5040" w:hanging="360"/>
      </w:pPr>
    </w:lvl>
    <w:lvl w:ilvl="7" w:tplc="6CB27E62">
      <w:start w:val="1"/>
      <w:numFmt w:val="lowerLetter"/>
      <w:lvlText w:val="%8."/>
      <w:lvlJc w:val="left"/>
      <w:pPr>
        <w:ind w:left="5760" w:hanging="360"/>
      </w:pPr>
    </w:lvl>
    <w:lvl w:ilvl="8" w:tplc="D2BE8184">
      <w:start w:val="1"/>
      <w:numFmt w:val="lowerRoman"/>
      <w:lvlText w:val="%9."/>
      <w:lvlJc w:val="right"/>
      <w:pPr>
        <w:ind w:left="6480" w:hanging="180"/>
      </w:pPr>
    </w:lvl>
  </w:abstractNum>
  <w:abstractNum w:abstractNumId="20" w15:restartNumberingAfterBreak="0">
    <w:nsid w:val="2C5F7D91"/>
    <w:multiLevelType w:val="hybridMultilevel"/>
    <w:tmpl w:val="3E546BE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15:restartNumberingAfterBreak="0">
    <w:nsid w:val="2DCCF54D"/>
    <w:multiLevelType w:val="hybridMultilevel"/>
    <w:tmpl w:val="2D848306"/>
    <w:lvl w:ilvl="0" w:tplc="26E8ED98">
      <w:start w:val="1"/>
      <w:numFmt w:val="lowerLetter"/>
      <w:lvlText w:val="%1."/>
      <w:lvlJc w:val="left"/>
      <w:pPr>
        <w:ind w:left="720" w:hanging="360"/>
      </w:pPr>
    </w:lvl>
    <w:lvl w:ilvl="1" w:tplc="8CD8C93E">
      <w:start w:val="1"/>
      <w:numFmt w:val="lowerLetter"/>
      <w:lvlText w:val="%2."/>
      <w:lvlJc w:val="left"/>
      <w:pPr>
        <w:ind w:left="1440" w:hanging="360"/>
      </w:pPr>
    </w:lvl>
    <w:lvl w:ilvl="2" w:tplc="C27EDA80">
      <w:start w:val="1"/>
      <w:numFmt w:val="lowerRoman"/>
      <w:lvlText w:val="%3."/>
      <w:lvlJc w:val="right"/>
      <w:pPr>
        <w:ind w:left="2160" w:hanging="180"/>
      </w:pPr>
    </w:lvl>
    <w:lvl w:ilvl="3" w:tplc="ECDE9BFE">
      <w:start w:val="1"/>
      <w:numFmt w:val="decimal"/>
      <w:lvlText w:val="%4."/>
      <w:lvlJc w:val="left"/>
      <w:pPr>
        <w:ind w:left="2880" w:hanging="360"/>
      </w:pPr>
    </w:lvl>
    <w:lvl w:ilvl="4" w:tplc="E3AAA7A2">
      <w:start w:val="1"/>
      <w:numFmt w:val="lowerLetter"/>
      <w:lvlText w:val="%5."/>
      <w:lvlJc w:val="left"/>
      <w:pPr>
        <w:ind w:left="3600" w:hanging="360"/>
      </w:pPr>
    </w:lvl>
    <w:lvl w:ilvl="5" w:tplc="75F60016">
      <w:start w:val="1"/>
      <w:numFmt w:val="lowerRoman"/>
      <w:lvlText w:val="%6."/>
      <w:lvlJc w:val="right"/>
      <w:pPr>
        <w:ind w:left="4320" w:hanging="180"/>
      </w:pPr>
    </w:lvl>
    <w:lvl w:ilvl="6" w:tplc="8BF60032">
      <w:start w:val="1"/>
      <w:numFmt w:val="decimal"/>
      <w:lvlText w:val="%7."/>
      <w:lvlJc w:val="left"/>
      <w:pPr>
        <w:ind w:left="5040" w:hanging="360"/>
      </w:pPr>
    </w:lvl>
    <w:lvl w:ilvl="7" w:tplc="FE16505C">
      <w:start w:val="1"/>
      <w:numFmt w:val="lowerLetter"/>
      <w:lvlText w:val="%8."/>
      <w:lvlJc w:val="left"/>
      <w:pPr>
        <w:ind w:left="5760" w:hanging="360"/>
      </w:pPr>
    </w:lvl>
    <w:lvl w:ilvl="8" w:tplc="2BBC2F2E">
      <w:start w:val="1"/>
      <w:numFmt w:val="lowerRoman"/>
      <w:lvlText w:val="%9."/>
      <w:lvlJc w:val="right"/>
      <w:pPr>
        <w:ind w:left="6480" w:hanging="180"/>
      </w:pPr>
    </w:lvl>
  </w:abstractNum>
  <w:abstractNum w:abstractNumId="22" w15:restartNumberingAfterBreak="0">
    <w:nsid w:val="325C1F7D"/>
    <w:multiLevelType w:val="multilevel"/>
    <w:tmpl w:val="180AB0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32B344B1"/>
    <w:multiLevelType w:val="hybridMultilevel"/>
    <w:tmpl w:val="BF92E8F2"/>
    <w:lvl w:ilvl="0" w:tplc="08090001">
      <w:start w:val="1"/>
      <w:numFmt w:val="bullet"/>
      <w:lvlText w:val=""/>
      <w:lvlJc w:val="left"/>
      <w:pPr>
        <w:ind w:left="108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numFmt w:val="decimal"/>
      <w:lvlText w:val=""/>
      <w:lvlJc w:val="left"/>
    </w:lvl>
    <w:lvl w:ilvl="3" w:tplc="FFFFFFFF">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336D970"/>
    <w:multiLevelType w:val="hybridMultilevel"/>
    <w:tmpl w:val="840896C0"/>
    <w:lvl w:ilvl="0" w:tplc="B80AD16E">
      <w:start w:val="1"/>
      <w:numFmt w:val="lowerRoman"/>
      <w:lvlText w:val="%1."/>
      <w:lvlJc w:val="right"/>
      <w:pPr>
        <w:ind w:left="1080" w:hanging="360"/>
      </w:pPr>
    </w:lvl>
    <w:lvl w:ilvl="1" w:tplc="0232B208">
      <w:start w:val="1"/>
      <w:numFmt w:val="lowerLetter"/>
      <w:lvlText w:val="%2."/>
      <w:lvlJc w:val="left"/>
      <w:pPr>
        <w:ind w:left="1800" w:hanging="360"/>
      </w:pPr>
    </w:lvl>
    <w:lvl w:ilvl="2" w:tplc="510E03D0">
      <w:start w:val="1"/>
      <w:numFmt w:val="lowerRoman"/>
      <w:lvlText w:val="%3."/>
      <w:lvlJc w:val="right"/>
      <w:pPr>
        <w:ind w:left="2520" w:hanging="180"/>
      </w:pPr>
    </w:lvl>
    <w:lvl w:ilvl="3" w:tplc="B74EA6C2">
      <w:start w:val="1"/>
      <w:numFmt w:val="decimal"/>
      <w:lvlText w:val="%4."/>
      <w:lvlJc w:val="left"/>
      <w:pPr>
        <w:ind w:left="3240" w:hanging="360"/>
      </w:pPr>
    </w:lvl>
    <w:lvl w:ilvl="4" w:tplc="D1E00038">
      <w:start w:val="1"/>
      <w:numFmt w:val="lowerLetter"/>
      <w:lvlText w:val="%5."/>
      <w:lvlJc w:val="left"/>
      <w:pPr>
        <w:ind w:left="3960" w:hanging="360"/>
      </w:pPr>
    </w:lvl>
    <w:lvl w:ilvl="5" w:tplc="D26868AE">
      <w:start w:val="1"/>
      <w:numFmt w:val="lowerRoman"/>
      <w:lvlText w:val="%6."/>
      <w:lvlJc w:val="right"/>
      <w:pPr>
        <w:ind w:left="4680" w:hanging="180"/>
      </w:pPr>
    </w:lvl>
    <w:lvl w:ilvl="6" w:tplc="76A2BE04">
      <w:start w:val="1"/>
      <w:numFmt w:val="decimal"/>
      <w:lvlText w:val="%7."/>
      <w:lvlJc w:val="left"/>
      <w:pPr>
        <w:ind w:left="5400" w:hanging="360"/>
      </w:pPr>
    </w:lvl>
    <w:lvl w:ilvl="7" w:tplc="4E768966">
      <w:start w:val="1"/>
      <w:numFmt w:val="lowerLetter"/>
      <w:lvlText w:val="%8."/>
      <w:lvlJc w:val="left"/>
      <w:pPr>
        <w:ind w:left="6120" w:hanging="360"/>
      </w:pPr>
    </w:lvl>
    <w:lvl w:ilvl="8" w:tplc="7B640FB6">
      <w:start w:val="1"/>
      <w:numFmt w:val="lowerRoman"/>
      <w:lvlText w:val="%9."/>
      <w:lvlJc w:val="right"/>
      <w:pPr>
        <w:ind w:left="6840" w:hanging="180"/>
      </w:pPr>
    </w:lvl>
  </w:abstractNum>
  <w:abstractNum w:abstractNumId="25" w15:restartNumberingAfterBreak="0">
    <w:nsid w:val="3A940916"/>
    <w:multiLevelType w:val="hybridMultilevel"/>
    <w:tmpl w:val="7D14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B4E6C82"/>
    <w:multiLevelType w:val="hybridMultilevel"/>
    <w:tmpl w:val="28A2367E"/>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B9574CE"/>
    <w:multiLevelType w:val="multilevel"/>
    <w:tmpl w:val="D152EC02"/>
    <w:lvl w:ilvl="0">
      <w:start w:val="4"/>
      <w:numFmt w:val="decimal"/>
      <w:lvlText w:val="%1.0"/>
      <w:lvlJc w:val="left"/>
      <w:pPr>
        <w:ind w:left="360" w:hanging="360"/>
      </w:pPr>
      <w:rPr>
        <w:rFonts w:cs="Times New Roman" w:hint="default"/>
        <w:b/>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b/>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8" w15:restartNumberingAfterBreak="0">
    <w:nsid w:val="3C566558"/>
    <w:multiLevelType w:val="hybridMultilevel"/>
    <w:tmpl w:val="68EEE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926B17"/>
    <w:multiLevelType w:val="hybridMultilevel"/>
    <w:tmpl w:val="3BC2DF24"/>
    <w:lvl w:ilvl="0" w:tplc="04090001">
      <w:start w:val="1"/>
      <w:numFmt w:val="bullet"/>
      <w:lvlText w:val=""/>
      <w:lvlJc w:val="left"/>
      <w:pPr>
        <w:ind w:left="720" w:hanging="360"/>
      </w:pPr>
      <w:rPr>
        <w:rFonts w:ascii="Symbol" w:hAnsi="Symbol" w:hint="default"/>
      </w:rPr>
    </w:lvl>
    <w:lvl w:ilvl="1" w:tplc="2A5ED10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7A2984"/>
    <w:multiLevelType w:val="hybridMultilevel"/>
    <w:tmpl w:val="AFF6F20E"/>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39E3DC3"/>
    <w:multiLevelType w:val="hybridMultilevel"/>
    <w:tmpl w:val="405C884A"/>
    <w:lvl w:ilvl="0" w:tplc="FDEA8736">
      <w:start w:val="1"/>
      <w:numFmt w:val="low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76C32E9"/>
    <w:multiLevelType w:val="hybridMultilevel"/>
    <w:tmpl w:val="D362DCC4"/>
    <w:lvl w:ilvl="0" w:tplc="FFFFFFFF">
      <w:start w:val="1"/>
      <w:numFmt w:val="lowerRoman"/>
      <w:lvlText w:val="%1."/>
      <w:lvlJc w:val="right"/>
      <w:pPr>
        <w:ind w:left="1080" w:hanging="360"/>
      </w:pPr>
    </w:lvl>
    <w:lvl w:ilvl="1" w:tplc="FFFFFFFF">
      <w:start w:val="1"/>
      <w:numFmt w:val="bullet"/>
      <w:lvlText w:val=""/>
      <w:lvlJc w:val="left"/>
      <w:pPr>
        <w:ind w:left="720" w:hanging="360"/>
      </w:pPr>
      <w:rPr>
        <w:rFonts w:ascii="Symbol" w:hAnsi="Symbol" w:hint="default"/>
      </w:rPr>
    </w:lvl>
    <w:lvl w:ilvl="2" w:tplc="FFFFFFFF">
      <w:numFmt w:val="decimal"/>
      <w:lvlText w:val=""/>
      <w:lvlJc w:val="left"/>
    </w:lvl>
    <w:lvl w:ilvl="3" w:tplc="0809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4FEF4844"/>
    <w:multiLevelType w:val="hybridMultilevel"/>
    <w:tmpl w:val="1E4E0E52"/>
    <w:lvl w:ilvl="0" w:tplc="FDEA8736">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1C43C8"/>
    <w:multiLevelType w:val="hybridMultilevel"/>
    <w:tmpl w:val="46F0E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924703C"/>
    <w:multiLevelType w:val="hybridMultilevel"/>
    <w:tmpl w:val="078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7D372B"/>
    <w:multiLevelType w:val="hybridMultilevel"/>
    <w:tmpl w:val="BF408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4BE11FF"/>
    <w:multiLevelType w:val="hybridMultilevel"/>
    <w:tmpl w:val="4FC6E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D65A8E"/>
    <w:multiLevelType w:val="hybridMultilevel"/>
    <w:tmpl w:val="96302FF0"/>
    <w:lvl w:ilvl="0" w:tplc="809C6E08">
      <w:start w:val="1"/>
      <w:numFmt w:val="bullet"/>
      <w:lvlText w:val=""/>
      <w:lvlJc w:val="left"/>
      <w:pPr>
        <w:ind w:left="720" w:hanging="360"/>
      </w:pPr>
      <w:rPr>
        <w:rFonts w:ascii="Symbol" w:hAnsi="Symbol" w:hint="default"/>
      </w:rPr>
    </w:lvl>
    <w:lvl w:ilvl="1" w:tplc="C13CA814">
      <w:start w:val="1"/>
      <w:numFmt w:val="bullet"/>
      <w:lvlText w:val="o"/>
      <w:lvlJc w:val="left"/>
      <w:pPr>
        <w:ind w:left="1440" w:hanging="360"/>
      </w:pPr>
      <w:rPr>
        <w:rFonts w:ascii="Courier New" w:hAnsi="Courier New" w:hint="default"/>
      </w:rPr>
    </w:lvl>
    <w:lvl w:ilvl="2" w:tplc="9A6238A4">
      <w:start w:val="1"/>
      <w:numFmt w:val="bullet"/>
      <w:lvlText w:val=""/>
      <w:lvlJc w:val="left"/>
      <w:pPr>
        <w:ind w:left="2160" w:hanging="360"/>
      </w:pPr>
      <w:rPr>
        <w:rFonts w:ascii="Wingdings" w:hAnsi="Wingdings" w:hint="default"/>
      </w:rPr>
    </w:lvl>
    <w:lvl w:ilvl="3" w:tplc="6D024D30">
      <w:start w:val="1"/>
      <w:numFmt w:val="bullet"/>
      <w:lvlText w:val=""/>
      <w:lvlJc w:val="left"/>
      <w:pPr>
        <w:ind w:left="2880" w:hanging="360"/>
      </w:pPr>
      <w:rPr>
        <w:rFonts w:ascii="Symbol" w:hAnsi="Symbol" w:hint="default"/>
      </w:rPr>
    </w:lvl>
    <w:lvl w:ilvl="4" w:tplc="837EDDE8">
      <w:start w:val="1"/>
      <w:numFmt w:val="bullet"/>
      <w:lvlText w:val="o"/>
      <w:lvlJc w:val="left"/>
      <w:pPr>
        <w:ind w:left="3600" w:hanging="360"/>
      </w:pPr>
      <w:rPr>
        <w:rFonts w:ascii="Courier New" w:hAnsi="Courier New" w:hint="default"/>
      </w:rPr>
    </w:lvl>
    <w:lvl w:ilvl="5" w:tplc="9F92473E">
      <w:start w:val="1"/>
      <w:numFmt w:val="bullet"/>
      <w:lvlText w:val=""/>
      <w:lvlJc w:val="left"/>
      <w:pPr>
        <w:ind w:left="4320" w:hanging="360"/>
      </w:pPr>
      <w:rPr>
        <w:rFonts w:ascii="Wingdings" w:hAnsi="Wingdings" w:hint="default"/>
      </w:rPr>
    </w:lvl>
    <w:lvl w:ilvl="6" w:tplc="91BED008">
      <w:start w:val="1"/>
      <w:numFmt w:val="bullet"/>
      <w:lvlText w:val=""/>
      <w:lvlJc w:val="left"/>
      <w:pPr>
        <w:ind w:left="5040" w:hanging="360"/>
      </w:pPr>
      <w:rPr>
        <w:rFonts w:ascii="Symbol" w:hAnsi="Symbol" w:hint="default"/>
      </w:rPr>
    </w:lvl>
    <w:lvl w:ilvl="7" w:tplc="381AC62A">
      <w:start w:val="1"/>
      <w:numFmt w:val="bullet"/>
      <w:lvlText w:val="o"/>
      <w:lvlJc w:val="left"/>
      <w:pPr>
        <w:ind w:left="5760" w:hanging="360"/>
      </w:pPr>
      <w:rPr>
        <w:rFonts w:ascii="Courier New" w:hAnsi="Courier New" w:hint="default"/>
      </w:rPr>
    </w:lvl>
    <w:lvl w:ilvl="8" w:tplc="BB646E4C">
      <w:start w:val="1"/>
      <w:numFmt w:val="bullet"/>
      <w:lvlText w:val=""/>
      <w:lvlJc w:val="left"/>
      <w:pPr>
        <w:ind w:left="6480" w:hanging="360"/>
      </w:pPr>
      <w:rPr>
        <w:rFonts w:ascii="Wingdings" w:hAnsi="Wingdings" w:hint="default"/>
      </w:rPr>
    </w:lvl>
  </w:abstractNum>
  <w:abstractNum w:abstractNumId="39" w15:restartNumberingAfterBreak="0">
    <w:nsid w:val="69471B23"/>
    <w:multiLevelType w:val="hybridMultilevel"/>
    <w:tmpl w:val="B67091F6"/>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D54F61"/>
    <w:multiLevelType w:val="hybridMultilevel"/>
    <w:tmpl w:val="E9AAE1C0"/>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1" w15:restartNumberingAfterBreak="0">
    <w:nsid w:val="7E946C67"/>
    <w:multiLevelType w:val="hybridMultilevel"/>
    <w:tmpl w:val="9566E2FE"/>
    <w:lvl w:ilvl="0" w:tplc="B05416B4">
      <w:start w:val="1"/>
      <w:numFmt w:val="lowerRoman"/>
      <w:lvlText w:val="%1."/>
      <w:lvlJc w:val="right"/>
      <w:pPr>
        <w:ind w:left="1080" w:hanging="360"/>
      </w:pPr>
    </w:lvl>
    <w:lvl w:ilvl="1" w:tplc="5D74B43C">
      <w:start w:val="1"/>
      <w:numFmt w:val="lowerLetter"/>
      <w:lvlText w:val="%2."/>
      <w:lvlJc w:val="left"/>
      <w:pPr>
        <w:ind w:left="1800" w:hanging="360"/>
      </w:pPr>
    </w:lvl>
    <w:lvl w:ilvl="2" w:tplc="09DEEA00">
      <w:start w:val="1"/>
      <w:numFmt w:val="lowerRoman"/>
      <w:lvlText w:val="%3."/>
      <w:lvlJc w:val="right"/>
      <w:pPr>
        <w:ind w:left="2520" w:hanging="180"/>
      </w:pPr>
    </w:lvl>
    <w:lvl w:ilvl="3" w:tplc="95845EA2">
      <w:start w:val="1"/>
      <w:numFmt w:val="decimal"/>
      <w:lvlText w:val="%4."/>
      <w:lvlJc w:val="left"/>
      <w:pPr>
        <w:ind w:left="3240" w:hanging="360"/>
      </w:pPr>
    </w:lvl>
    <w:lvl w:ilvl="4" w:tplc="CF9C39A6">
      <w:start w:val="1"/>
      <w:numFmt w:val="lowerLetter"/>
      <w:lvlText w:val="%5."/>
      <w:lvlJc w:val="left"/>
      <w:pPr>
        <w:ind w:left="3960" w:hanging="360"/>
      </w:pPr>
    </w:lvl>
    <w:lvl w:ilvl="5" w:tplc="12E65E24">
      <w:start w:val="1"/>
      <w:numFmt w:val="lowerRoman"/>
      <w:lvlText w:val="%6."/>
      <w:lvlJc w:val="right"/>
      <w:pPr>
        <w:ind w:left="4680" w:hanging="180"/>
      </w:pPr>
    </w:lvl>
    <w:lvl w:ilvl="6" w:tplc="EA86941C">
      <w:start w:val="1"/>
      <w:numFmt w:val="decimal"/>
      <w:lvlText w:val="%7."/>
      <w:lvlJc w:val="left"/>
      <w:pPr>
        <w:ind w:left="5400" w:hanging="360"/>
      </w:pPr>
    </w:lvl>
    <w:lvl w:ilvl="7" w:tplc="85B88E12">
      <w:start w:val="1"/>
      <w:numFmt w:val="lowerLetter"/>
      <w:lvlText w:val="%8."/>
      <w:lvlJc w:val="left"/>
      <w:pPr>
        <w:ind w:left="6120" w:hanging="360"/>
      </w:pPr>
    </w:lvl>
    <w:lvl w:ilvl="8" w:tplc="BE52EE4A">
      <w:start w:val="1"/>
      <w:numFmt w:val="lowerRoman"/>
      <w:lvlText w:val="%9."/>
      <w:lvlJc w:val="right"/>
      <w:pPr>
        <w:ind w:left="6840" w:hanging="180"/>
      </w:pPr>
    </w:lvl>
  </w:abstractNum>
  <w:abstractNum w:abstractNumId="42" w15:restartNumberingAfterBreak="0">
    <w:nsid w:val="7F4726B4"/>
    <w:multiLevelType w:val="multilevel"/>
    <w:tmpl w:val="AF5020AC"/>
    <w:lvl w:ilvl="0">
      <w:start w:val="1"/>
      <w:numFmt w:val="decimal"/>
      <w:pStyle w:val="Heading1"/>
      <w:lvlText w:val="%1."/>
      <w:lvlJc w:val="left"/>
      <w:pPr>
        <w:ind w:left="360" w:hanging="360"/>
      </w:pPr>
      <w:rPr>
        <w:rFonts w:hint="default"/>
        <w:b/>
        <w:bCs/>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16cid:durableId="564150069">
    <w:abstractNumId w:val="21"/>
  </w:num>
  <w:num w:numId="2" w16cid:durableId="1180706433">
    <w:abstractNumId w:val="7"/>
  </w:num>
  <w:num w:numId="3" w16cid:durableId="2105494236">
    <w:abstractNumId w:val="41"/>
  </w:num>
  <w:num w:numId="4" w16cid:durableId="2097170566">
    <w:abstractNumId w:val="24"/>
  </w:num>
  <w:num w:numId="5" w16cid:durableId="2048748660">
    <w:abstractNumId w:val="18"/>
  </w:num>
  <w:num w:numId="6" w16cid:durableId="1771050246">
    <w:abstractNumId w:val="19"/>
  </w:num>
  <w:num w:numId="7" w16cid:durableId="85617558">
    <w:abstractNumId w:val="4"/>
  </w:num>
  <w:num w:numId="8" w16cid:durableId="127940340">
    <w:abstractNumId w:val="38"/>
  </w:num>
  <w:num w:numId="9" w16cid:durableId="87503333">
    <w:abstractNumId w:val="27"/>
  </w:num>
  <w:num w:numId="10" w16cid:durableId="271280326">
    <w:abstractNumId w:val="42"/>
  </w:num>
  <w:num w:numId="11" w16cid:durableId="456683569">
    <w:abstractNumId w:val="15"/>
  </w:num>
  <w:num w:numId="12" w16cid:durableId="551697870">
    <w:abstractNumId w:val="20"/>
  </w:num>
  <w:num w:numId="13" w16cid:durableId="551889740">
    <w:abstractNumId w:val="35"/>
  </w:num>
  <w:num w:numId="14" w16cid:durableId="1671833563">
    <w:abstractNumId w:val="37"/>
  </w:num>
  <w:num w:numId="15" w16cid:durableId="225336036">
    <w:abstractNumId w:val="8"/>
  </w:num>
  <w:num w:numId="16" w16cid:durableId="1905781">
    <w:abstractNumId w:val="10"/>
  </w:num>
  <w:num w:numId="17" w16cid:durableId="669450369">
    <w:abstractNumId w:val="29"/>
  </w:num>
  <w:num w:numId="18" w16cid:durableId="1748308928">
    <w:abstractNumId w:val="5"/>
  </w:num>
  <w:num w:numId="19" w16cid:durableId="1083989386">
    <w:abstractNumId w:val="28"/>
  </w:num>
  <w:num w:numId="20" w16cid:durableId="1648121829">
    <w:abstractNumId w:val="9"/>
  </w:num>
  <w:num w:numId="21" w16cid:durableId="1397975567">
    <w:abstractNumId w:val="34"/>
  </w:num>
  <w:num w:numId="22" w16cid:durableId="251552082">
    <w:abstractNumId w:val="6"/>
  </w:num>
  <w:num w:numId="23" w16cid:durableId="1753745516">
    <w:abstractNumId w:val="12"/>
  </w:num>
  <w:num w:numId="24" w16cid:durableId="1238128901">
    <w:abstractNumId w:val="40"/>
  </w:num>
  <w:num w:numId="25" w16cid:durableId="886528265">
    <w:abstractNumId w:val="22"/>
  </w:num>
  <w:num w:numId="26" w16cid:durableId="837185472">
    <w:abstractNumId w:val="25"/>
  </w:num>
  <w:num w:numId="27" w16cid:durableId="2077362517">
    <w:abstractNumId w:val="16"/>
  </w:num>
  <w:num w:numId="28" w16cid:durableId="2076859057">
    <w:abstractNumId w:val="36"/>
  </w:num>
  <w:num w:numId="29" w16cid:durableId="1220894952">
    <w:abstractNumId w:val="11"/>
  </w:num>
  <w:num w:numId="30" w16cid:durableId="1291210815">
    <w:abstractNumId w:val="39"/>
  </w:num>
  <w:num w:numId="31" w16cid:durableId="613951207">
    <w:abstractNumId w:val="3"/>
  </w:num>
  <w:num w:numId="32" w16cid:durableId="1715739473">
    <w:abstractNumId w:val="13"/>
  </w:num>
  <w:num w:numId="33" w16cid:durableId="703359823">
    <w:abstractNumId w:val="30"/>
  </w:num>
  <w:num w:numId="34" w16cid:durableId="1419710424">
    <w:abstractNumId w:val="2"/>
  </w:num>
  <w:num w:numId="35" w16cid:durableId="1426534984">
    <w:abstractNumId w:val="26"/>
  </w:num>
  <w:num w:numId="36" w16cid:durableId="2086605349">
    <w:abstractNumId w:val="33"/>
  </w:num>
  <w:num w:numId="37" w16cid:durableId="1487816481">
    <w:abstractNumId w:val="0"/>
  </w:num>
  <w:num w:numId="38" w16cid:durableId="632978430">
    <w:abstractNumId w:val="31"/>
  </w:num>
  <w:num w:numId="39" w16cid:durableId="1839929924">
    <w:abstractNumId w:val="17"/>
  </w:num>
  <w:num w:numId="40" w16cid:durableId="1693535142">
    <w:abstractNumId w:val="32"/>
  </w:num>
  <w:num w:numId="41" w16cid:durableId="1895121272">
    <w:abstractNumId w:val="23"/>
  </w:num>
  <w:num w:numId="42" w16cid:durableId="1605530526">
    <w:abstractNumId w:val="1"/>
  </w:num>
  <w:num w:numId="43" w16cid:durableId="73625555">
    <w:abstractNumId w:val="14"/>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iharan, Jagdish">
    <w15:presenceInfo w15:providerId="AD" w15:userId="S::u4120847@live.warwick.ac.uk::217ff6cc-6c37-426d-972d-2839cd6f0968"/>
  </w15:person>
  <w15:person w15:author="., AL TARIQ SHEIK (PGR)">
    <w15:presenceInfo w15:providerId="AD" w15:userId="S::u1590956@live.warwick.ac.uk::11d5723f-8117-4495-bf2e-83c6a2a1d1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EyMzU1NzQ2MjRR0lEKTi0uzszPAykwqwUAlh8c9CwAAAA="/>
  </w:docVars>
  <w:rsids>
    <w:rsidRoot w:val="00593723"/>
    <w:rsid w:val="000029E6"/>
    <w:rsid w:val="00010002"/>
    <w:rsid w:val="00010160"/>
    <w:rsid w:val="000110E4"/>
    <w:rsid w:val="000125F1"/>
    <w:rsid w:val="0002278C"/>
    <w:rsid w:val="0002640D"/>
    <w:rsid w:val="00031784"/>
    <w:rsid w:val="00031CCD"/>
    <w:rsid w:val="000335F1"/>
    <w:rsid w:val="00036BB7"/>
    <w:rsid w:val="00042E34"/>
    <w:rsid w:val="00045C48"/>
    <w:rsid w:val="00057850"/>
    <w:rsid w:val="00057B7A"/>
    <w:rsid w:val="000602D3"/>
    <w:rsid w:val="0006110F"/>
    <w:rsid w:val="000620BC"/>
    <w:rsid w:val="000677EB"/>
    <w:rsid w:val="00067918"/>
    <w:rsid w:val="00067A67"/>
    <w:rsid w:val="0007061B"/>
    <w:rsid w:val="00070B6D"/>
    <w:rsid w:val="00080639"/>
    <w:rsid w:val="00080725"/>
    <w:rsid w:val="00081CE9"/>
    <w:rsid w:val="00085E95"/>
    <w:rsid w:val="000920F8"/>
    <w:rsid w:val="000929C5"/>
    <w:rsid w:val="0009526D"/>
    <w:rsid w:val="00095BA8"/>
    <w:rsid w:val="000A0E79"/>
    <w:rsid w:val="000A3307"/>
    <w:rsid w:val="000A39F6"/>
    <w:rsid w:val="000A3C2B"/>
    <w:rsid w:val="000A6000"/>
    <w:rsid w:val="000B1091"/>
    <w:rsid w:val="000B12A6"/>
    <w:rsid w:val="000B2BDD"/>
    <w:rsid w:val="000B49F2"/>
    <w:rsid w:val="000B6EC3"/>
    <w:rsid w:val="000C1500"/>
    <w:rsid w:val="000C4F8A"/>
    <w:rsid w:val="000C60AD"/>
    <w:rsid w:val="000C677F"/>
    <w:rsid w:val="000D2252"/>
    <w:rsid w:val="000D662E"/>
    <w:rsid w:val="000D7149"/>
    <w:rsid w:val="000E0CAD"/>
    <w:rsid w:val="000E11C6"/>
    <w:rsid w:val="000E165B"/>
    <w:rsid w:val="000F1A6E"/>
    <w:rsid w:val="000F28EB"/>
    <w:rsid w:val="000F4691"/>
    <w:rsid w:val="000F5EAA"/>
    <w:rsid w:val="00102C12"/>
    <w:rsid w:val="00104493"/>
    <w:rsid w:val="001061F2"/>
    <w:rsid w:val="00107E3D"/>
    <w:rsid w:val="00110679"/>
    <w:rsid w:val="001145F5"/>
    <w:rsid w:val="00115070"/>
    <w:rsid w:val="0011761C"/>
    <w:rsid w:val="00120811"/>
    <w:rsid w:val="00121468"/>
    <w:rsid w:val="00121A0A"/>
    <w:rsid w:val="001312EA"/>
    <w:rsid w:val="001350DA"/>
    <w:rsid w:val="0013518A"/>
    <w:rsid w:val="00136A21"/>
    <w:rsid w:val="00137BD2"/>
    <w:rsid w:val="00144321"/>
    <w:rsid w:val="00144DCE"/>
    <w:rsid w:val="001455FF"/>
    <w:rsid w:val="00154907"/>
    <w:rsid w:val="00157866"/>
    <w:rsid w:val="0016259C"/>
    <w:rsid w:val="001643D8"/>
    <w:rsid w:val="001645B7"/>
    <w:rsid w:val="001713D5"/>
    <w:rsid w:val="00175C78"/>
    <w:rsid w:val="00175D69"/>
    <w:rsid w:val="0017616C"/>
    <w:rsid w:val="001761B3"/>
    <w:rsid w:val="001773FD"/>
    <w:rsid w:val="001823BE"/>
    <w:rsid w:val="001907C5"/>
    <w:rsid w:val="00190CBB"/>
    <w:rsid w:val="00190FD2"/>
    <w:rsid w:val="0019409F"/>
    <w:rsid w:val="00196273"/>
    <w:rsid w:val="001A3022"/>
    <w:rsid w:val="001B602C"/>
    <w:rsid w:val="001B6958"/>
    <w:rsid w:val="001C14C1"/>
    <w:rsid w:val="001C4C3C"/>
    <w:rsid w:val="001C706B"/>
    <w:rsid w:val="001D0E33"/>
    <w:rsid w:val="001D18E8"/>
    <w:rsid w:val="001D38F9"/>
    <w:rsid w:val="001E2958"/>
    <w:rsid w:val="001E348A"/>
    <w:rsid w:val="001F47BF"/>
    <w:rsid w:val="001F6B44"/>
    <w:rsid w:val="001F6CCB"/>
    <w:rsid w:val="00200E24"/>
    <w:rsid w:val="00201183"/>
    <w:rsid w:val="00206A66"/>
    <w:rsid w:val="0021271F"/>
    <w:rsid w:val="0021295B"/>
    <w:rsid w:val="00216541"/>
    <w:rsid w:val="00217CC3"/>
    <w:rsid w:val="002214F1"/>
    <w:rsid w:val="00221905"/>
    <w:rsid w:val="00231744"/>
    <w:rsid w:val="00231FC0"/>
    <w:rsid w:val="00235CD0"/>
    <w:rsid w:val="0023698D"/>
    <w:rsid w:val="002429BA"/>
    <w:rsid w:val="00250658"/>
    <w:rsid w:val="00254389"/>
    <w:rsid w:val="0025471B"/>
    <w:rsid w:val="0025545F"/>
    <w:rsid w:val="00257571"/>
    <w:rsid w:val="0026140E"/>
    <w:rsid w:val="00261BB5"/>
    <w:rsid w:val="00266A36"/>
    <w:rsid w:val="002705B6"/>
    <w:rsid w:val="00270D92"/>
    <w:rsid w:val="00271137"/>
    <w:rsid w:val="0027336B"/>
    <w:rsid w:val="00276E32"/>
    <w:rsid w:val="002828A7"/>
    <w:rsid w:val="00283A19"/>
    <w:rsid w:val="00283B7D"/>
    <w:rsid w:val="00283FC6"/>
    <w:rsid w:val="002845D0"/>
    <w:rsid w:val="00285113"/>
    <w:rsid w:val="0029251C"/>
    <w:rsid w:val="00296D0D"/>
    <w:rsid w:val="00296F40"/>
    <w:rsid w:val="002A0730"/>
    <w:rsid w:val="002A34EF"/>
    <w:rsid w:val="002B3CBB"/>
    <w:rsid w:val="002B5955"/>
    <w:rsid w:val="002B68DB"/>
    <w:rsid w:val="002C4C41"/>
    <w:rsid w:val="002C5C5D"/>
    <w:rsid w:val="002C6AC6"/>
    <w:rsid w:val="002D00F7"/>
    <w:rsid w:val="002D1A84"/>
    <w:rsid w:val="002D5727"/>
    <w:rsid w:val="002D68F6"/>
    <w:rsid w:val="002E13EA"/>
    <w:rsid w:val="002E19F6"/>
    <w:rsid w:val="002F2497"/>
    <w:rsid w:val="002F2F31"/>
    <w:rsid w:val="002F4F36"/>
    <w:rsid w:val="002F63C4"/>
    <w:rsid w:val="00300A03"/>
    <w:rsid w:val="0030236C"/>
    <w:rsid w:val="003029A6"/>
    <w:rsid w:val="00304803"/>
    <w:rsid w:val="00307D92"/>
    <w:rsid w:val="00311825"/>
    <w:rsid w:val="00314D44"/>
    <w:rsid w:val="003226C6"/>
    <w:rsid w:val="003227E7"/>
    <w:rsid w:val="00327CE6"/>
    <w:rsid w:val="003308EF"/>
    <w:rsid w:val="00331EBC"/>
    <w:rsid w:val="003339BA"/>
    <w:rsid w:val="00335009"/>
    <w:rsid w:val="00335BBB"/>
    <w:rsid w:val="003405F5"/>
    <w:rsid w:val="00345782"/>
    <w:rsid w:val="00346A77"/>
    <w:rsid w:val="003504B9"/>
    <w:rsid w:val="003561E0"/>
    <w:rsid w:val="003579CD"/>
    <w:rsid w:val="0036106A"/>
    <w:rsid w:val="003617C4"/>
    <w:rsid w:val="00362B9A"/>
    <w:rsid w:val="0036683D"/>
    <w:rsid w:val="00366B6B"/>
    <w:rsid w:val="003715AB"/>
    <w:rsid w:val="00371A53"/>
    <w:rsid w:val="00371E82"/>
    <w:rsid w:val="003739D2"/>
    <w:rsid w:val="00375249"/>
    <w:rsid w:val="00382F8A"/>
    <w:rsid w:val="00384075"/>
    <w:rsid w:val="00391EBF"/>
    <w:rsid w:val="00396B7E"/>
    <w:rsid w:val="003A38B5"/>
    <w:rsid w:val="003A6197"/>
    <w:rsid w:val="003B4D72"/>
    <w:rsid w:val="003B5168"/>
    <w:rsid w:val="003C04C4"/>
    <w:rsid w:val="003C5793"/>
    <w:rsid w:val="003D2ED0"/>
    <w:rsid w:val="003D5762"/>
    <w:rsid w:val="003F6D45"/>
    <w:rsid w:val="00400F92"/>
    <w:rsid w:val="004033DE"/>
    <w:rsid w:val="0040380C"/>
    <w:rsid w:val="00410D7D"/>
    <w:rsid w:val="00411750"/>
    <w:rsid w:val="004125CE"/>
    <w:rsid w:val="00415323"/>
    <w:rsid w:val="00416779"/>
    <w:rsid w:val="00417038"/>
    <w:rsid w:val="00421435"/>
    <w:rsid w:val="0042323A"/>
    <w:rsid w:val="004272DB"/>
    <w:rsid w:val="00437F3E"/>
    <w:rsid w:val="00437FD8"/>
    <w:rsid w:val="00446A20"/>
    <w:rsid w:val="00457561"/>
    <w:rsid w:val="00463856"/>
    <w:rsid w:val="00470FE5"/>
    <w:rsid w:val="004820B6"/>
    <w:rsid w:val="00484A0F"/>
    <w:rsid w:val="00493223"/>
    <w:rsid w:val="00496721"/>
    <w:rsid w:val="004A18AF"/>
    <w:rsid w:val="004A67DF"/>
    <w:rsid w:val="004B4F38"/>
    <w:rsid w:val="004B7F31"/>
    <w:rsid w:val="004C097C"/>
    <w:rsid w:val="004C0DBB"/>
    <w:rsid w:val="004C2322"/>
    <w:rsid w:val="004C6E21"/>
    <w:rsid w:val="004D0BA1"/>
    <w:rsid w:val="004D5FD5"/>
    <w:rsid w:val="004D644B"/>
    <w:rsid w:val="004D6E02"/>
    <w:rsid w:val="004E079C"/>
    <w:rsid w:val="004E3F2A"/>
    <w:rsid w:val="004E5CC6"/>
    <w:rsid w:val="004E725D"/>
    <w:rsid w:val="004F2DB8"/>
    <w:rsid w:val="004F32C1"/>
    <w:rsid w:val="004F3DF3"/>
    <w:rsid w:val="004F67A9"/>
    <w:rsid w:val="0050330D"/>
    <w:rsid w:val="00505A33"/>
    <w:rsid w:val="005064A3"/>
    <w:rsid w:val="00507331"/>
    <w:rsid w:val="00510CAC"/>
    <w:rsid w:val="00511DF8"/>
    <w:rsid w:val="0052168E"/>
    <w:rsid w:val="0052458B"/>
    <w:rsid w:val="0052712F"/>
    <w:rsid w:val="005273E7"/>
    <w:rsid w:val="00527648"/>
    <w:rsid w:val="00537525"/>
    <w:rsid w:val="0054103A"/>
    <w:rsid w:val="00543134"/>
    <w:rsid w:val="005613BA"/>
    <w:rsid w:val="00564B7F"/>
    <w:rsid w:val="005719F5"/>
    <w:rsid w:val="005759EE"/>
    <w:rsid w:val="00577490"/>
    <w:rsid w:val="005818AD"/>
    <w:rsid w:val="00585A8C"/>
    <w:rsid w:val="005866AB"/>
    <w:rsid w:val="005866BF"/>
    <w:rsid w:val="00587A0A"/>
    <w:rsid w:val="00593723"/>
    <w:rsid w:val="005945EC"/>
    <w:rsid w:val="00594E83"/>
    <w:rsid w:val="00595D4C"/>
    <w:rsid w:val="0059641A"/>
    <w:rsid w:val="005A0036"/>
    <w:rsid w:val="005A3F76"/>
    <w:rsid w:val="005A423F"/>
    <w:rsid w:val="005A4F04"/>
    <w:rsid w:val="005A7E7A"/>
    <w:rsid w:val="005B0904"/>
    <w:rsid w:val="005B71D0"/>
    <w:rsid w:val="005C0470"/>
    <w:rsid w:val="005C1FE1"/>
    <w:rsid w:val="005C29D9"/>
    <w:rsid w:val="005C6689"/>
    <w:rsid w:val="005C7A26"/>
    <w:rsid w:val="005D2509"/>
    <w:rsid w:val="005D3FE3"/>
    <w:rsid w:val="005E0F8A"/>
    <w:rsid w:val="005F5290"/>
    <w:rsid w:val="005F6C6A"/>
    <w:rsid w:val="00602659"/>
    <w:rsid w:val="00603B88"/>
    <w:rsid w:val="00604E7B"/>
    <w:rsid w:val="00613B7A"/>
    <w:rsid w:val="0062164F"/>
    <w:rsid w:val="00624861"/>
    <w:rsid w:val="00626F47"/>
    <w:rsid w:val="006279DA"/>
    <w:rsid w:val="00631E62"/>
    <w:rsid w:val="00631E99"/>
    <w:rsid w:val="006410E6"/>
    <w:rsid w:val="0064313A"/>
    <w:rsid w:val="00644269"/>
    <w:rsid w:val="006500A8"/>
    <w:rsid w:val="00657627"/>
    <w:rsid w:val="00660531"/>
    <w:rsid w:val="00661C10"/>
    <w:rsid w:val="00663C89"/>
    <w:rsid w:val="00665054"/>
    <w:rsid w:val="00665445"/>
    <w:rsid w:val="006673BD"/>
    <w:rsid w:val="00671A95"/>
    <w:rsid w:val="00674DA9"/>
    <w:rsid w:val="0068045B"/>
    <w:rsid w:val="00680A0F"/>
    <w:rsid w:val="00680D91"/>
    <w:rsid w:val="00682A94"/>
    <w:rsid w:val="00692C6A"/>
    <w:rsid w:val="00694788"/>
    <w:rsid w:val="00695E88"/>
    <w:rsid w:val="006A01F5"/>
    <w:rsid w:val="006A1185"/>
    <w:rsid w:val="006A5247"/>
    <w:rsid w:val="006A66EB"/>
    <w:rsid w:val="006B10C9"/>
    <w:rsid w:val="006B2329"/>
    <w:rsid w:val="006B392C"/>
    <w:rsid w:val="006B5694"/>
    <w:rsid w:val="006C0237"/>
    <w:rsid w:val="006C0335"/>
    <w:rsid w:val="006D3E12"/>
    <w:rsid w:val="006D4512"/>
    <w:rsid w:val="006D64CA"/>
    <w:rsid w:val="006E5D22"/>
    <w:rsid w:val="006E63C3"/>
    <w:rsid w:val="006E6C1B"/>
    <w:rsid w:val="006F0B62"/>
    <w:rsid w:val="006F596A"/>
    <w:rsid w:val="006F7B61"/>
    <w:rsid w:val="00706363"/>
    <w:rsid w:val="007076C9"/>
    <w:rsid w:val="007079D6"/>
    <w:rsid w:val="00714C3A"/>
    <w:rsid w:val="00716E7F"/>
    <w:rsid w:val="00726E4F"/>
    <w:rsid w:val="007275F0"/>
    <w:rsid w:val="007276D3"/>
    <w:rsid w:val="00727756"/>
    <w:rsid w:val="00731A38"/>
    <w:rsid w:val="0073394D"/>
    <w:rsid w:val="00736179"/>
    <w:rsid w:val="00741A51"/>
    <w:rsid w:val="007445CB"/>
    <w:rsid w:val="00745F66"/>
    <w:rsid w:val="00747B18"/>
    <w:rsid w:val="0075222C"/>
    <w:rsid w:val="007542D1"/>
    <w:rsid w:val="0075508D"/>
    <w:rsid w:val="00763069"/>
    <w:rsid w:val="00764816"/>
    <w:rsid w:val="00765AF5"/>
    <w:rsid w:val="00780246"/>
    <w:rsid w:val="0078077E"/>
    <w:rsid w:val="007819CD"/>
    <w:rsid w:val="007835D8"/>
    <w:rsid w:val="00783938"/>
    <w:rsid w:val="00785772"/>
    <w:rsid w:val="00785DB4"/>
    <w:rsid w:val="00785DE3"/>
    <w:rsid w:val="00786CC7"/>
    <w:rsid w:val="007956D7"/>
    <w:rsid w:val="00795EA3"/>
    <w:rsid w:val="007A29AB"/>
    <w:rsid w:val="007B0D18"/>
    <w:rsid w:val="007B2D2E"/>
    <w:rsid w:val="007B4EF8"/>
    <w:rsid w:val="007B5BCC"/>
    <w:rsid w:val="007C0548"/>
    <w:rsid w:val="007C0767"/>
    <w:rsid w:val="007D1A8F"/>
    <w:rsid w:val="007D2002"/>
    <w:rsid w:val="007D458A"/>
    <w:rsid w:val="007D4EF4"/>
    <w:rsid w:val="007D658A"/>
    <w:rsid w:val="007E0D2E"/>
    <w:rsid w:val="007E17F4"/>
    <w:rsid w:val="007E543A"/>
    <w:rsid w:val="007E59F9"/>
    <w:rsid w:val="007E6699"/>
    <w:rsid w:val="007F070B"/>
    <w:rsid w:val="007F094A"/>
    <w:rsid w:val="007F3826"/>
    <w:rsid w:val="007F4681"/>
    <w:rsid w:val="008002F4"/>
    <w:rsid w:val="00801271"/>
    <w:rsid w:val="00810CB7"/>
    <w:rsid w:val="00813A79"/>
    <w:rsid w:val="00814CB0"/>
    <w:rsid w:val="00817A4D"/>
    <w:rsid w:val="008215A2"/>
    <w:rsid w:val="00821710"/>
    <w:rsid w:val="00825197"/>
    <w:rsid w:val="00830182"/>
    <w:rsid w:val="008304ED"/>
    <w:rsid w:val="008309DE"/>
    <w:rsid w:val="008341A7"/>
    <w:rsid w:val="00835BAD"/>
    <w:rsid w:val="00836080"/>
    <w:rsid w:val="00841692"/>
    <w:rsid w:val="00842A98"/>
    <w:rsid w:val="00844A0D"/>
    <w:rsid w:val="00861064"/>
    <w:rsid w:val="00863964"/>
    <w:rsid w:val="0087263D"/>
    <w:rsid w:val="00877B4C"/>
    <w:rsid w:val="00877E8E"/>
    <w:rsid w:val="00882775"/>
    <w:rsid w:val="00886177"/>
    <w:rsid w:val="00891931"/>
    <w:rsid w:val="008936BE"/>
    <w:rsid w:val="0089474A"/>
    <w:rsid w:val="008954E4"/>
    <w:rsid w:val="00896EC1"/>
    <w:rsid w:val="008A2950"/>
    <w:rsid w:val="008A3E25"/>
    <w:rsid w:val="008A58DF"/>
    <w:rsid w:val="008A6647"/>
    <w:rsid w:val="008A6AE5"/>
    <w:rsid w:val="008B087B"/>
    <w:rsid w:val="008B0E23"/>
    <w:rsid w:val="008B4B59"/>
    <w:rsid w:val="008B754B"/>
    <w:rsid w:val="008C2C8E"/>
    <w:rsid w:val="008C6EBB"/>
    <w:rsid w:val="008D10B8"/>
    <w:rsid w:val="008D30A0"/>
    <w:rsid w:val="008D40E4"/>
    <w:rsid w:val="008D795B"/>
    <w:rsid w:val="008E451D"/>
    <w:rsid w:val="008E48B5"/>
    <w:rsid w:val="008E7C79"/>
    <w:rsid w:val="008F404A"/>
    <w:rsid w:val="008F42C0"/>
    <w:rsid w:val="008F6F04"/>
    <w:rsid w:val="00902263"/>
    <w:rsid w:val="00907931"/>
    <w:rsid w:val="0091177B"/>
    <w:rsid w:val="00914C1B"/>
    <w:rsid w:val="00915E5C"/>
    <w:rsid w:val="00931937"/>
    <w:rsid w:val="00934418"/>
    <w:rsid w:val="009351C7"/>
    <w:rsid w:val="00937D82"/>
    <w:rsid w:val="00943563"/>
    <w:rsid w:val="00946BCE"/>
    <w:rsid w:val="00947041"/>
    <w:rsid w:val="00950C23"/>
    <w:rsid w:val="009516C5"/>
    <w:rsid w:val="00954220"/>
    <w:rsid w:val="0095624D"/>
    <w:rsid w:val="00960677"/>
    <w:rsid w:val="00961389"/>
    <w:rsid w:val="009624DD"/>
    <w:rsid w:val="009706D1"/>
    <w:rsid w:val="00970A02"/>
    <w:rsid w:val="00975168"/>
    <w:rsid w:val="00980C36"/>
    <w:rsid w:val="00981068"/>
    <w:rsid w:val="00984FF9"/>
    <w:rsid w:val="00986AE7"/>
    <w:rsid w:val="00986EBA"/>
    <w:rsid w:val="00990D20"/>
    <w:rsid w:val="00990DAB"/>
    <w:rsid w:val="00991E6E"/>
    <w:rsid w:val="00992776"/>
    <w:rsid w:val="00993AEB"/>
    <w:rsid w:val="009A1F3E"/>
    <w:rsid w:val="009A377D"/>
    <w:rsid w:val="009B3244"/>
    <w:rsid w:val="009B5F13"/>
    <w:rsid w:val="009B711B"/>
    <w:rsid w:val="009C3BED"/>
    <w:rsid w:val="009D4520"/>
    <w:rsid w:val="009D5623"/>
    <w:rsid w:val="009E0531"/>
    <w:rsid w:val="009F6AA9"/>
    <w:rsid w:val="009F7BA8"/>
    <w:rsid w:val="00A00FF3"/>
    <w:rsid w:val="00A0139B"/>
    <w:rsid w:val="00A06BDD"/>
    <w:rsid w:val="00A102BA"/>
    <w:rsid w:val="00A1067C"/>
    <w:rsid w:val="00A156F3"/>
    <w:rsid w:val="00A17911"/>
    <w:rsid w:val="00A20491"/>
    <w:rsid w:val="00A20FF8"/>
    <w:rsid w:val="00A23A63"/>
    <w:rsid w:val="00A247CA"/>
    <w:rsid w:val="00A25146"/>
    <w:rsid w:val="00A27A16"/>
    <w:rsid w:val="00A341F0"/>
    <w:rsid w:val="00A372BE"/>
    <w:rsid w:val="00A417DD"/>
    <w:rsid w:val="00A422BC"/>
    <w:rsid w:val="00A50989"/>
    <w:rsid w:val="00A5282A"/>
    <w:rsid w:val="00A573AD"/>
    <w:rsid w:val="00A57EF7"/>
    <w:rsid w:val="00A643AE"/>
    <w:rsid w:val="00A66D0D"/>
    <w:rsid w:val="00A6777B"/>
    <w:rsid w:val="00A67BD3"/>
    <w:rsid w:val="00A67F76"/>
    <w:rsid w:val="00A70B96"/>
    <w:rsid w:val="00A76881"/>
    <w:rsid w:val="00A76A21"/>
    <w:rsid w:val="00A7749F"/>
    <w:rsid w:val="00A77682"/>
    <w:rsid w:val="00A80E80"/>
    <w:rsid w:val="00A81791"/>
    <w:rsid w:val="00A840E7"/>
    <w:rsid w:val="00A85317"/>
    <w:rsid w:val="00A86992"/>
    <w:rsid w:val="00A913F2"/>
    <w:rsid w:val="00A9437D"/>
    <w:rsid w:val="00A94D49"/>
    <w:rsid w:val="00AA368F"/>
    <w:rsid w:val="00AB23DD"/>
    <w:rsid w:val="00AC12E8"/>
    <w:rsid w:val="00AC2C51"/>
    <w:rsid w:val="00AC52DE"/>
    <w:rsid w:val="00AD02BF"/>
    <w:rsid w:val="00AD0ED3"/>
    <w:rsid w:val="00AD15FD"/>
    <w:rsid w:val="00AD5E38"/>
    <w:rsid w:val="00AE05E6"/>
    <w:rsid w:val="00AE301F"/>
    <w:rsid w:val="00AE3776"/>
    <w:rsid w:val="00AF0389"/>
    <w:rsid w:val="00AF2371"/>
    <w:rsid w:val="00AF4097"/>
    <w:rsid w:val="00AF5139"/>
    <w:rsid w:val="00B05C7B"/>
    <w:rsid w:val="00B14333"/>
    <w:rsid w:val="00B1468E"/>
    <w:rsid w:val="00B16B09"/>
    <w:rsid w:val="00B22894"/>
    <w:rsid w:val="00B22ACD"/>
    <w:rsid w:val="00B24C91"/>
    <w:rsid w:val="00B26F6F"/>
    <w:rsid w:val="00B27BB0"/>
    <w:rsid w:val="00B44BDC"/>
    <w:rsid w:val="00B46B23"/>
    <w:rsid w:val="00B4751F"/>
    <w:rsid w:val="00B47A39"/>
    <w:rsid w:val="00B53CD5"/>
    <w:rsid w:val="00B55099"/>
    <w:rsid w:val="00B60948"/>
    <w:rsid w:val="00B65DFB"/>
    <w:rsid w:val="00B66C48"/>
    <w:rsid w:val="00B70A39"/>
    <w:rsid w:val="00B770C3"/>
    <w:rsid w:val="00B80F1E"/>
    <w:rsid w:val="00B834A4"/>
    <w:rsid w:val="00B85C26"/>
    <w:rsid w:val="00B90881"/>
    <w:rsid w:val="00B94171"/>
    <w:rsid w:val="00B94490"/>
    <w:rsid w:val="00B970F9"/>
    <w:rsid w:val="00B9722A"/>
    <w:rsid w:val="00BA0B1A"/>
    <w:rsid w:val="00BA17D4"/>
    <w:rsid w:val="00BA2ED7"/>
    <w:rsid w:val="00BA4197"/>
    <w:rsid w:val="00BA63CD"/>
    <w:rsid w:val="00BA6EB4"/>
    <w:rsid w:val="00BB16C7"/>
    <w:rsid w:val="00BB1761"/>
    <w:rsid w:val="00BB24C0"/>
    <w:rsid w:val="00BB6631"/>
    <w:rsid w:val="00BC09BF"/>
    <w:rsid w:val="00BC3981"/>
    <w:rsid w:val="00BC40B7"/>
    <w:rsid w:val="00BC56E9"/>
    <w:rsid w:val="00BC5B29"/>
    <w:rsid w:val="00BD1AE4"/>
    <w:rsid w:val="00BD4810"/>
    <w:rsid w:val="00BD50BB"/>
    <w:rsid w:val="00BD53CC"/>
    <w:rsid w:val="00BE2117"/>
    <w:rsid w:val="00BE5389"/>
    <w:rsid w:val="00BE77D4"/>
    <w:rsid w:val="00BF0766"/>
    <w:rsid w:val="00BF1F30"/>
    <w:rsid w:val="00BF3A7F"/>
    <w:rsid w:val="00BF5F73"/>
    <w:rsid w:val="00C137B1"/>
    <w:rsid w:val="00C20000"/>
    <w:rsid w:val="00C20012"/>
    <w:rsid w:val="00C209B5"/>
    <w:rsid w:val="00C23428"/>
    <w:rsid w:val="00C242F8"/>
    <w:rsid w:val="00C24D90"/>
    <w:rsid w:val="00C2677A"/>
    <w:rsid w:val="00C305CB"/>
    <w:rsid w:val="00C34459"/>
    <w:rsid w:val="00C37B35"/>
    <w:rsid w:val="00C37CF4"/>
    <w:rsid w:val="00C400C1"/>
    <w:rsid w:val="00C404CB"/>
    <w:rsid w:val="00C41DFE"/>
    <w:rsid w:val="00C43B3E"/>
    <w:rsid w:val="00C44A2E"/>
    <w:rsid w:val="00C456FA"/>
    <w:rsid w:val="00C47CB3"/>
    <w:rsid w:val="00C51317"/>
    <w:rsid w:val="00C51705"/>
    <w:rsid w:val="00C52001"/>
    <w:rsid w:val="00C53BB0"/>
    <w:rsid w:val="00C567B9"/>
    <w:rsid w:val="00C60B50"/>
    <w:rsid w:val="00C61108"/>
    <w:rsid w:val="00C6116B"/>
    <w:rsid w:val="00C61F3C"/>
    <w:rsid w:val="00C62288"/>
    <w:rsid w:val="00C62F13"/>
    <w:rsid w:val="00C635D8"/>
    <w:rsid w:val="00C63737"/>
    <w:rsid w:val="00C65B29"/>
    <w:rsid w:val="00C665F6"/>
    <w:rsid w:val="00C66A43"/>
    <w:rsid w:val="00C72D8E"/>
    <w:rsid w:val="00C73597"/>
    <w:rsid w:val="00C75591"/>
    <w:rsid w:val="00C81478"/>
    <w:rsid w:val="00C83BBB"/>
    <w:rsid w:val="00C83F89"/>
    <w:rsid w:val="00C86AD9"/>
    <w:rsid w:val="00C87582"/>
    <w:rsid w:val="00C9081A"/>
    <w:rsid w:val="00C9224D"/>
    <w:rsid w:val="00C9476F"/>
    <w:rsid w:val="00CA054B"/>
    <w:rsid w:val="00CA30D4"/>
    <w:rsid w:val="00CA385D"/>
    <w:rsid w:val="00CA3FB2"/>
    <w:rsid w:val="00CA6E53"/>
    <w:rsid w:val="00CB26F6"/>
    <w:rsid w:val="00CB4A5A"/>
    <w:rsid w:val="00CC30B3"/>
    <w:rsid w:val="00CD371F"/>
    <w:rsid w:val="00CD39E9"/>
    <w:rsid w:val="00CD4BF0"/>
    <w:rsid w:val="00CD64F7"/>
    <w:rsid w:val="00CE1468"/>
    <w:rsid w:val="00CE5EE9"/>
    <w:rsid w:val="00CE66E7"/>
    <w:rsid w:val="00CE7121"/>
    <w:rsid w:val="00CF09DB"/>
    <w:rsid w:val="00CF1C13"/>
    <w:rsid w:val="00CF5E8A"/>
    <w:rsid w:val="00D03673"/>
    <w:rsid w:val="00D044D1"/>
    <w:rsid w:val="00D070E3"/>
    <w:rsid w:val="00D114A3"/>
    <w:rsid w:val="00D14888"/>
    <w:rsid w:val="00D15063"/>
    <w:rsid w:val="00D1546C"/>
    <w:rsid w:val="00D20B5F"/>
    <w:rsid w:val="00D21064"/>
    <w:rsid w:val="00D224A3"/>
    <w:rsid w:val="00D23140"/>
    <w:rsid w:val="00D23E6F"/>
    <w:rsid w:val="00D2557A"/>
    <w:rsid w:val="00D27006"/>
    <w:rsid w:val="00D319DA"/>
    <w:rsid w:val="00D33F7B"/>
    <w:rsid w:val="00D360B2"/>
    <w:rsid w:val="00D476DF"/>
    <w:rsid w:val="00D515FC"/>
    <w:rsid w:val="00D52E21"/>
    <w:rsid w:val="00D56A7C"/>
    <w:rsid w:val="00D57498"/>
    <w:rsid w:val="00D62B23"/>
    <w:rsid w:val="00D63580"/>
    <w:rsid w:val="00D639BF"/>
    <w:rsid w:val="00D65706"/>
    <w:rsid w:val="00D662CD"/>
    <w:rsid w:val="00D74FA7"/>
    <w:rsid w:val="00D81AEA"/>
    <w:rsid w:val="00D82379"/>
    <w:rsid w:val="00D8239B"/>
    <w:rsid w:val="00D82A2B"/>
    <w:rsid w:val="00D87BCE"/>
    <w:rsid w:val="00D95AE0"/>
    <w:rsid w:val="00D97B10"/>
    <w:rsid w:val="00D97C67"/>
    <w:rsid w:val="00DA1CB3"/>
    <w:rsid w:val="00DA1E16"/>
    <w:rsid w:val="00DA231D"/>
    <w:rsid w:val="00DA2919"/>
    <w:rsid w:val="00DA2A3A"/>
    <w:rsid w:val="00DA30AF"/>
    <w:rsid w:val="00DB0587"/>
    <w:rsid w:val="00DB211F"/>
    <w:rsid w:val="00DB5C72"/>
    <w:rsid w:val="00DC174E"/>
    <w:rsid w:val="00DC5B35"/>
    <w:rsid w:val="00DC6E4D"/>
    <w:rsid w:val="00DD1606"/>
    <w:rsid w:val="00DD2578"/>
    <w:rsid w:val="00DD2D25"/>
    <w:rsid w:val="00DE41DA"/>
    <w:rsid w:val="00DF3056"/>
    <w:rsid w:val="00DF30C6"/>
    <w:rsid w:val="00E0162F"/>
    <w:rsid w:val="00E01A76"/>
    <w:rsid w:val="00E028EC"/>
    <w:rsid w:val="00E24434"/>
    <w:rsid w:val="00E24DC5"/>
    <w:rsid w:val="00E260B8"/>
    <w:rsid w:val="00E50878"/>
    <w:rsid w:val="00E5357E"/>
    <w:rsid w:val="00E614AB"/>
    <w:rsid w:val="00E627A8"/>
    <w:rsid w:val="00E64BF7"/>
    <w:rsid w:val="00E709AD"/>
    <w:rsid w:val="00E726A2"/>
    <w:rsid w:val="00E74C63"/>
    <w:rsid w:val="00E87010"/>
    <w:rsid w:val="00E91E50"/>
    <w:rsid w:val="00E9555F"/>
    <w:rsid w:val="00EA13A4"/>
    <w:rsid w:val="00EA5283"/>
    <w:rsid w:val="00EC1CA2"/>
    <w:rsid w:val="00EC5D9C"/>
    <w:rsid w:val="00ED03C3"/>
    <w:rsid w:val="00ED128D"/>
    <w:rsid w:val="00ED299C"/>
    <w:rsid w:val="00ED6F80"/>
    <w:rsid w:val="00EE14B9"/>
    <w:rsid w:val="00EE16A5"/>
    <w:rsid w:val="00EF22DC"/>
    <w:rsid w:val="00EF4809"/>
    <w:rsid w:val="00EF613B"/>
    <w:rsid w:val="00F002CC"/>
    <w:rsid w:val="00F04037"/>
    <w:rsid w:val="00F05484"/>
    <w:rsid w:val="00F1683C"/>
    <w:rsid w:val="00F17F25"/>
    <w:rsid w:val="00F2013D"/>
    <w:rsid w:val="00F20353"/>
    <w:rsid w:val="00F20440"/>
    <w:rsid w:val="00F22D87"/>
    <w:rsid w:val="00F2433D"/>
    <w:rsid w:val="00F26728"/>
    <w:rsid w:val="00F27A82"/>
    <w:rsid w:val="00F3394A"/>
    <w:rsid w:val="00F34634"/>
    <w:rsid w:val="00F35618"/>
    <w:rsid w:val="00F35BA0"/>
    <w:rsid w:val="00F35F11"/>
    <w:rsid w:val="00F36BA6"/>
    <w:rsid w:val="00F37759"/>
    <w:rsid w:val="00F42714"/>
    <w:rsid w:val="00F45FA8"/>
    <w:rsid w:val="00F47634"/>
    <w:rsid w:val="00F507E6"/>
    <w:rsid w:val="00F51085"/>
    <w:rsid w:val="00F51291"/>
    <w:rsid w:val="00F546C1"/>
    <w:rsid w:val="00F606E0"/>
    <w:rsid w:val="00F60FA0"/>
    <w:rsid w:val="00F62A84"/>
    <w:rsid w:val="00F63158"/>
    <w:rsid w:val="00F63400"/>
    <w:rsid w:val="00F644D1"/>
    <w:rsid w:val="00F65A16"/>
    <w:rsid w:val="00F66FF1"/>
    <w:rsid w:val="00F70DBF"/>
    <w:rsid w:val="00F710DC"/>
    <w:rsid w:val="00F71E63"/>
    <w:rsid w:val="00F725FD"/>
    <w:rsid w:val="00F72B7E"/>
    <w:rsid w:val="00F74D0E"/>
    <w:rsid w:val="00F75E07"/>
    <w:rsid w:val="00F765A2"/>
    <w:rsid w:val="00F807CE"/>
    <w:rsid w:val="00F82063"/>
    <w:rsid w:val="00F822FE"/>
    <w:rsid w:val="00F85B42"/>
    <w:rsid w:val="00F87D3E"/>
    <w:rsid w:val="00F922DF"/>
    <w:rsid w:val="00F94F00"/>
    <w:rsid w:val="00F95323"/>
    <w:rsid w:val="00F96172"/>
    <w:rsid w:val="00F97FF2"/>
    <w:rsid w:val="00FA195F"/>
    <w:rsid w:val="00FA26B2"/>
    <w:rsid w:val="00FA663F"/>
    <w:rsid w:val="00FB0EB5"/>
    <w:rsid w:val="00FB1823"/>
    <w:rsid w:val="00FB1E98"/>
    <w:rsid w:val="00FB2F92"/>
    <w:rsid w:val="00FC2696"/>
    <w:rsid w:val="00FC2F37"/>
    <w:rsid w:val="00FC3931"/>
    <w:rsid w:val="00FC3B14"/>
    <w:rsid w:val="00FC3D41"/>
    <w:rsid w:val="00FC6EA2"/>
    <w:rsid w:val="00FD5A15"/>
    <w:rsid w:val="00FE2E5B"/>
    <w:rsid w:val="00FE3D59"/>
    <w:rsid w:val="00FE6D5A"/>
    <w:rsid w:val="00FF3C83"/>
    <w:rsid w:val="00FF71EF"/>
    <w:rsid w:val="0208D3AE"/>
    <w:rsid w:val="0244D06B"/>
    <w:rsid w:val="025E1B81"/>
    <w:rsid w:val="02DABFCF"/>
    <w:rsid w:val="0310BF6B"/>
    <w:rsid w:val="03ED959A"/>
    <w:rsid w:val="0461D3E2"/>
    <w:rsid w:val="053FA738"/>
    <w:rsid w:val="0582D391"/>
    <w:rsid w:val="05A74DAA"/>
    <w:rsid w:val="05B36123"/>
    <w:rsid w:val="0606C934"/>
    <w:rsid w:val="06C29F0F"/>
    <w:rsid w:val="076E4455"/>
    <w:rsid w:val="0806C8C0"/>
    <w:rsid w:val="08EF6BD5"/>
    <w:rsid w:val="09754DB8"/>
    <w:rsid w:val="0A9690DE"/>
    <w:rsid w:val="0A9CB6C9"/>
    <w:rsid w:val="0AA8F50A"/>
    <w:rsid w:val="0AC15D79"/>
    <w:rsid w:val="0B0C7A61"/>
    <w:rsid w:val="0B3912C7"/>
    <w:rsid w:val="0B4DFC32"/>
    <w:rsid w:val="0C8D3E37"/>
    <w:rsid w:val="0CA6A4DA"/>
    <w:rsid w:val="0D9CD913"/>
    <w:rsid w:val="0FA7A0A9"/>
    <w:rsid w:val="1163AB1C"/>
    <w:rsid w:val="117BBBE5"/>
    <w:rsid w:val="11898943"/>
    <w:rsid w:val="12250D8C"/>
    <w:rsid w:val="12BD7D17"/>
    <w:rsid w:val="137FE98E"/>
    <w:rsid w:val="13A205F0"/>
    <w:rsid w:val="140E65DC"/>
    <w:rsid w:val="15140BE3"/>
    <w:rsid w:val="166C1A8E"/>
    <w:rsid w:val="181DE242"/>
    <w:rsid w:val="1912DEB6"/>
    <w:rsid w:val="19981339"/>
    <w:rsid w:val="1A80771D"/>
    <w:rsid w:val="1AF67025"/>
    <w:rsid w:val="1BE96AF1"/>
    <w:rsid w:val="1E30D7E4"/>
    <w:rsid w:val="1E7FCB66"/>
    <w:rsid w:val="1FE5064D"/>
    <w:rsid w:val="2044AB7F"/>
    <w:rsid w:val="2146E2C7"/>
    <w:rsid w:val="21AB9C2B"/>
    <w:rsid w:val="229C0F38"/>
    <w:rsid w:val="23DBF90E"/>
    <w:rsid w:val="24E33CED"/>
    <w:rsid w:val="250F9C7C"/>
    <w:rsid w:val="27FC4292"/>
    <w:rsid w:val="281ADDAF"/>
    <w:rsid w:val="2906B31C"/>
    <w:rsid w:val="29E810B2"/>
    <w:rsid w:val="2B467E3F"/>
    <w:rsid w:val="2BD8A898"/>
    <w:rsid w:val="2DBDEC1B"/>
    <w:rsid w:val="2DDA243F"/>
    <w:rsid w:val="2E8A1F33"/>
    <w:rsid w:val="30486C00"/>
    <w:rsid w:val="30552E10"/>
    <w:rsid w:val="307A74B0"/>
    <w:rsid w:val="31BE08D2"/>
    <w:rsid w:val="3223C613"/>
    <w:rsid w:val="326C2508"/>
    <w:rsid w:val="32AF7110"/>
    <w:rsid w:val="33D21347"/>
    <w:rsid w:val="33EE2899"/>
    <w:rsid w:val="34123FD4"/>
    <w:rsid w:val="367570C9"/>
    <w:rsid w:val="37720BD9"/>
    <w:rsid w:val="3778C249"/>
    <w:rsid w:val="37CBA560"/>
    <w:rsid w:val="37CBC206"/>
    <w:rsid w:val="37EF836A"/>
    <w:rsid w:val="380B0BDD"/>
    <w:rsid w:val="3874C978"/>
    <w:rsid w:val="39A66B70"/>
    <w:rsid w:val="39CCD1DA"/>
    <w:rsid w:val="3B68A23B"/>
    <w:rsid w:val="3CAA1CA7"/>
    <w:rsid w:val="3E727D20"/>
    <w:rsid w:val="3E8975F7"/>
    <w:rsid w:val="3EF2D8DC"/>
    <w:rsid w:val="3F545E53"/>
    <w:rsid w:val="3F80BAD4"/>
    <w:rsid w:val="4068BEF8"/>
    <w:rsid w:val="40FEF63C"/>
    <w:rsid w:val="41847480"/>
    <w:rsid w:val="42B6BBC5"/>
    <w:rsid w:val="42C2A066"/>
    <w:rsid w:val="42EBCC71"/>
    <w:rsid w:val="43162D6C"/>
    <w:rsid w:val="43D5D098"/>
    <w:rsid w:val="45C0FD21"/>
    <w:rsid w:val="46FB277C"/>
    <w:rsid w:val="4818B963"/>
    <w:rsid w:val="494D1884"/>
    <w:rsid w:val="4985B1EA"/>
    <w:rsid w:val="4ADC560B"/>
    <w:rsid w:val="4AE5C227"/>
    <w:rsid w:val="4C59609B"/>
    <w:rsid w:val="4D08D7E4"/>
    <w:rsid w:val="4E0D88D8"/>
    <w:rsid w:val="4E35943A"/>
    <w:rsid w:val="4E6C2000"/>
    <w:rsid w:val="4E7AA8DB"/>
    <w:rsid w:val="512CD1BE"/>
    <w:rsid w:val="513060FD"/>
    <w:rsid w:val="51D341DB"/>
    <w:rsid w:val="527A1A3B"/>
    <w:rsid w:val="542EEA1C"/>
    <w:rsid w:val="546C6006"/>
    <w:rsid w:val="550F6087"/>
    <w:rsid w:val="56AB5597"/>
    <w:rsid w:val="574F70DE"/>
    <w:rsid w:val="57F3E780"/>
    <w:rsid w:val="58185340"/>
    <w:rsid w:val="58221D0F"/>
    <w:rsid w:val="595E472D"/>
    <w:rsid w:val="5D37381D"/>
    <w:rsid w:val="5D4BB61D"/>
    <w:rsid w:val="5DED0E22"/>
    <w:rsid w:val="5EB63F44"/>
    <w:rsid w:val="61591816"/>
    <w:rsid w:val="61F298CB"/>
    <w:rsid w:val="62D54C42"/>
    <w:rsid w:val="62F83941"/>
    <w:rsid w:val="635C1310"/>
    <w:rsid w:val="64067893"/>
    <w:rsid w:val="648283D0"/>
    <w:rsid w:val="66ACE191"/>
    <w:rsid w:val="67483352"/>
    <w:rsid w:val="678870A8"/>
    <w:rsid w:val="6869F9AB"/>
    <w:rsid w:val="68B83786"/>
    <w:rsid w:val="69C3ACEF"/>
    <w:rsid w:val="6A94A64F"/>
    <w:rsid w:val="6B0279B2"/>
    <w:rsid w:val="6B8052B4"/>
    <w:rsid w:val="6B9267AA"/>
    <w:rsid w:val="6BA7206C"/>
    <w:rsid w:val="6C93C34E"/>
    <w:rsid w:val="6CB0AD22"/>
    <w:rsid w:val="6E182B3F"/>
    <w:rsid w:val="6E2FB8D2"/>
    <w:rsid w:val="719A894F"/>
    <w:rsid w:val="720B9FBE"/>
    <w:rsid w:val="73D771CF"/>
    <w:rsid w:val="73E6A9EF"/>
    <w:rsid w:val="75B37290"/>
    <w:rsid w:val="765E8963"/>
    <w:rsid w:val="76BCCDC9"/>
    <w:rsid w:val="77202288"/>
    <w:rsid w:val="77B8BC2C"/>
    <w:rsid w:val="78956F81"/>
    <w:rsid w:val="79124957"/>
    <w:rsid w:val="7A1C80D5"/>
    <w:rsid w:val="7BABCF22"/>
    <w:rsid w:val="7BC95B57"/>
    <w:rsid w:val="7D652BB8"/>
    <w:rsid w:val="7D74AE18"/>
    <w:rsid w:val="7D834A7C"/>
    <w:rsid w:val="7E108CAA"/>
    <w:rsid w:val="7E1FA26B"/>
    <w:rsid w:val="7EE5AB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F19307"/>
  <w15:docId w15:val="{DDF81C14-F6AC-41BD-B2FF-225BF68D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23"/>
    <w:rPr>
      <w:sz w:val="24"/>
      <w:szCs w:val="24"/>
    </w:rPr>
  </w:style>
  <w:style w:type="paragraph" w:styleId="Heading1">
    <w:name w:val="heading 1"/>
    <w:basedOn w:val="ListParagraph"/>
    <w:next w:val="Normal"/>
    <w:link w:val="Heading1Char"/>
    <w:qFormat/>
    <w:locked/>
    <w:rsid w:val="00276E32"/>
    <w:pPr>
      <w:numPr>
        <w:numId w:val="10"/>
      </w:numPr>
      <w:spacing w:before="60"/>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937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593723"/>
    <w:pPr>
      <w:tabs>
        <w:tab w:val="center" w:pos="4680"/>
        <w:tab w:val="right" w:pos="9360"/>
      </w:tabs>
    </w:pPr>
  </w:style>
  <w:style w:type="character" w:customStyle="1" w:styleId="HeaderChar">
    <w:name w:val="Header Char"/>
    <w:basedOn w:val="DefaultParagraphFont"/>
    <w:link w:val="Header"/>
    <w:uiPriority w:val="99"/>
    <w:semiHidden/>
    <w:locked/>
    <w:rsid w:val="00593723"/>
    <w:rPr>
      <w:rFonts w:cs="Times New Roman"/>
      <w:sz w:val="24"/>
      <w:szCs w:val="24"/>
    </w:rPr>
  </w:style>
  <w:style w:type="paragraph" w:styleId="Footer">
    <w:name w:val="footer"/>
    <w:basedOn w:val="Normal"/>
    <w:link w:val="FooterChar"/>
    <w:rsid w:val="00593723"/>
    <w:pPr>
      <w:tabs>
        <w:tab w:val="center" w:pos="4680"/>
        <w:tab w:val="right" w:pos="9360"/>
      </w:tabs>
    </w:pPr>
  </w:style>
  <w:style w:type="character" w:customStyle="1" w:styleId="FooterChar">
    <w:name w:val="Footer Char"/>
    <w:basedOn w:val="DefaultParagraphFont"/>
    <w:link w:val="Footer"/>
    <w:uiPriority w:val="99"/>
    <w:semiHidden/>
    <w:locked/>
    <w:rsid w:val="00593723"/>
    <w:rPr>
      <w:rFonts w:cs="Times New Roman"/>
      <w:sz w:val="24"/>
      <w:szCs w:val="24"/>
    </w:rPr>
  </w:style>
  <w:style w:type="paragraph" w:styleId="ListParagraph">
    <w:name w:val="List Paragraph"/>
    <w:basedOn w:val="Normal"/>
    <w:link w:val="ListParagraphChar"/>
    <w:uiPriority w:val="34"/>
    <w:qFormat/>
    <w:rsid w:val="00593723"/>
    <w:pPr>
      <w:ind w:left="720"/>
      <w:contextualSpacing/>
    </w:pPr>
  </w:style>
  <w:style w:type="character" w:styleId="CommentReference">
    <w:name w:val="annotation reference"/>
    <w:basedOn w:val="DefaultParagraphFont"/>
    <w:uiPriority w:val="99"/>
    <w:semiHidden/>
    <w:rsid w:val="00593723"/>
    <w:rPr>
      <w:rFonts w:cs="Times New Roman"/>
      <w:sz w:val="16"/>
      <w:szCs w:val="16"/>
    </w:rPr>
  </w:style>
  <w:style w:type="paragraph" w:styleId="CommentText">
    <w:name w:val="annotation text"/>
    <w:basedOn w:val="Normal"/>
    <w:link w:val="CommentTextChar"/>
    <w:uiPriority w:val="99"/>
    <w:semiHidden/>
    <w:rsid w:val="00593723"/>
    <w:rPr>
      <w:sz w:val="20"/>
      <w:szCs w:val="20"/>
    </w:rPr>
  </w:style>
  <w:style w:type="character" w:customStyle="1" w:styleId="CommentTextChar">
    <w:name w:val="Comment Text Char"/>
    <w:basedOn w:val="DefaultParagraphFont"/>
    <w:link w:val="CommentText"/>
    <w:uiPriority w:val="99"/>
    <w:semiHidden/>
    <w:locked/>
    <w:rsid w:val="00593723"/>
    <w:rPr>
      <w:rFonts w:cs="Times New Roman"/>
    </w:rPr>
  </w:style>
  <w:style w:type="paragraph" w:styleId="BalloonText">
    <w:name w:val="Balloon Text"/>
    <w:basedOn w:val="Normal"/>
    <w:link w:val="BalloonTextChar"/>
    <w:uiPriority w:val="99"/>
    <w:semiHidden/>
    <w:rsid w:val="005937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93723"/>
    <w:rPr>
      <w:rFonts w:ascii="Tahoma" w:hAnsi="Tahoma" w:cs="Tahoma"/>
      <w:sz w:val="16"/>
      <w:szCs w:val="16"/>
    </w:rPr>
  </w:style>
  <w:style w:type="paragraph" w:styleId="CommentSubject">
    <w:name w:val="annotation subject"/>
    <w:basedOn w:val="CommentText"/>
    <w:next w:val="CommentText"/>
    <w:link w:val="CommentSubjectChar"/>
    <w:uiPriority w:val="99"/>
    <w:semiHidden/>
    <w:rsid w:val="005C29D9"/>
    <w:rPr>
      <w:b/>
      <w:bCs/>
    </w:rPr>
  </w:style>
  <w:style w:type="character" w:customStyle="1" w:styleId="CommentSubjectChar">
    <w:name w:val="Comment Subject Char"/>
    <w:basedOn w:val="CommentTextChar"/>
    <w:link w:val="CommentSubject"/>
    <w:uiPriority w:val="99"/>
    <w:semiHidden/>
    <w:locked/>
    <w:rsid w:val="005C29D9"/>
    <w:rPr>
      <w:rFonts w:cs="Times New Roman"/>
      <w:b/>
      <w:bCs/>
    </w:rPr>
  </w:style>
  <w:style w:type="paragraph" w:styleId="NormalWeb">
    <w:name w:val="Normal (Web)"/>
    <w:basedOn w:val="Normal"/>
    <w:uiPriority w:val="99"/>
    <w:unhideWhenUsed/>
    <w:rsid w:val="00B24C91"/>
    <w:pPr>
      <w:spacing w:before="100" w:beforeAutospacing="1" w:after="100" w:afterAutospacing="1"/>
    </w:pPr>
  </w:style>
  <w:style w:type="paragraph" w:styleId="BodyText">
    <w:name w:val="Body Text"/>
    <w:link w:val="BodyTextChar"/>
    <w:rsid w:val="000E165B"/>
    <w:pPr>
      <w:spacing w:after="120"/>
    </w:pPr>
    <w:rPr>
      <w:rFonts w:ascii="Helvetica" w:hAnsi="Helvetica"/>
      <w:sz w:val="24"/>
      <w:szCs w:val="20"/>
    </w:rPr>
  </w:style>
  <w:style w:type="character" w:customStyle="1" w:styleId="BodyTextChar">
    <w:name w:val="Body Text Char"/>
    <w:basedOn w:val="DefaultParagraphFont"/>
    <w:link w:val="BodyText"/>
    <w:rsid w:val="000E165B"/>
    <w:rPr>
      <w:rFonts w:ascii="Helvetica" w:hAnsi="Helvetica"/>
      <w:sz w:val="24"/>
      <w:szCs w:val="20"/>
    </w:rPr>
  </w:style>
  <w:style w:type="character" w:styleId="Strong">
    <w:name w:val="Strong"/>
    <w:uiPriority w:val="22"/>
    <w:qFormat/>
    <w:locked/>
    <w:rsid w:val="000E165B"/>
    <w:rPr>
      <w:b/>
      <w:bCs/>
    </w:rPr>
  </w:style>
  <w:style w:type="character" w:customStyle="1" w:styleId="glossary-term">
    <w:name w:val="glossary-term"/>
    <w:rsid w:val="000E165B"/>
  </w:style>
  <w:style w:type="character" w:customStyle="1" w:styleId="apple-converted-space">
    <w:name w:val="apple-converted-space"/>
    <w:basedOn w:val="DefaultParagraphFont"/>
    <w:rsid w:val="000E165B"/>
  </w:style>
  <w:style w:type="paragraph" w:customStyle="1" w:styleId="SOPHeader">
    <w:name w:val="SOP Header"/>
    <w:basedOn w:val="Header"/>
    <w:rsid w:val="00136A21"/>
    <w:pPr>
      <w:tabs>
        <w:tab w:val="clear" w:pos="4680"/>
        <w:tab w:val="clear" w:pos="9360"/>
        <w:tab w:val="center" w:pos="4320"/>
        <w:tab w:val="right" w:pos="8640"/>
      </w:tabs>
      <w:jc w:val="center"/>
    </w:pPr>
    <w:rPr>
      <w:bCs/>
      <w:szCs w:val="20"/>
    </w:rPr>
  </w:style>
  <w:style w:type="paragraph" w:styleId="Revision">
    <w:name w:val="Revision"/>
    <w:hidden/>
    <w:uiPriority w:val="99"/>
    <w:semiHidden/>
    <w:rsid w:val="00A67BD3"/>
    <w:rPr>
      <w:sz w:val="24"/>
      <w:szCs w:val="24"/>
    </w:rPr>
  </w:style>
  <w:style w:type="character" w:styleId="Hyperlink">
    <w:name w:val="Hyperlink"/>
    <w:uiPriority w:val="99"/>
    <w:unhideWhenUsed/>
    <w:rsid w:val="00644269"/>
    <w:rPr>
      <w:color w:val="0563C1"/>
      <w:u w:val="single"/>
    </w:rPr>
  </w:style>
  <w:style w:type="character" w:customStyle="1" w:styleId="Normal1">
    <w:name w:val="Normal1"/>
    <w:basedOn w:val="DefaultParagraphFont"/>
    <w:rsid w:val="009C3BED"/>
  </w:style>
  <w:style w:type="character" w:customStyle="1" w:styleId="ListParagraphChar">
    <w:name w:val="List Paragraph Char"/>
    <w:basedOn w:val="DefaultParagraphFont"/>
    <w:link w:val="ListParagraph"/>
    <w:uiPriority w:val="34"/>
    <w:rsid w:val="000B49F2"/>
    <w:rPr>
      <w:sz w:val="24"/>
      <w:szCs w:val="24"/>
    </w:rPr>
  </w:style>
  <w:style w:type="character" w:customStyle="1" w:styleId="normaltextrun">
    <w:name w:val="normaltextrun"/>
    <w:basedOn w:val="DefaultParagraphFont"/>
    <w:rsid w:val="000A39F6"/>
  </w:style>
  <w:style w:type="character" w:customStyle="1" w:styleId="Heading1Char">
    <w:name w:val="Heading 1 Char"/>
    <w:basedOn w:val="DefaultParagraphFont"/>
    <w:link w:val="Heading1"/>
    <w:rsid w:val="00F35BA0"/>
    <w:rPr>
      <w:rFonts w:ascii="Arial" w:hAnsi="Arial" w:cs="Arial"/>
      <w:b/>
      <w:sz w:val="24"/>
      <w:szCs w:val="24"/>
    </w:rPr>
  </w:style>
  <w:style w:type="character" w:styleId="BookTitle">
    <w:name w:val="Book Title"/>
    <w:basedOn w:val="Heading1Char"/>
    <w:uiPriority w:val="33"/>
    <w:qFormat/>
    <w:rsid w:val="003405F5"/>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8072">
      <w:bodyDiv w:val="1"/>
      <w:marLeft w:val="0"/>
      <w:marRight w:val="0"/>
      <w:marTop w:val="0"/>
      <w:marBottom w:val="0"/>
      <w:divBdr>
        <w:top w:val="none" w:sz="0" w:space="0" w:color="auto"/>
        <w:left w:val="none" w:sz="0" w:space="0" w:color="auto"/>
        <w:bottom w:val="none" w:sz="0" w:space="0" w:color="auto"/>
        <w:right w:val="none" w:sz="0" w:space="0" w:color="auto"/>
      </w:divBdr>
      <w:divsChild>
        <w:div w:id="6714914">
          <w:marLeft w:val="0"/>
          <w:marRight w:val="0"/>
          <w:marTop w:val="0"/>
          <w:marBottom w:val="0"/>
          <w:divBdr>
            <w:top w:val="none" w:sz="0" w:space="0" w:color="auto"/>
            <w:left w:val="none" w:sz="0" w:space="0" w:color="auto"/>
            <w:bottom w:val="none" w:sz="0" w:space="0" w:color="auto"/>
            <w:right w:val="none" w:sz="0" w:space="0" w:color="auto"/>
          </w:divBdr>
        </w:div>
        <w:div w:id="16589844">
          <w:marLeft w:val="0"/>
          <w:marRight w:val="0"/>
          <w:marTop w:val="0"/>
          <w:marBottom w:val="0"/>
          <w:divBdr>
            <w:top w:val="none" w:sz="0" w:space="0" w:color="auto"/>
            <w:left w:val="none" w:sz="0" w:space="0" w:color="auto"/>
            <w:bottom w:val="none" w:sz="0" w:space="0" w:color="auto"/>
            <w:right w:val="none" w:sz="0" w:space="0" w:color="auto"/>
          </w:divBdr>
        </w:div>
        <w:div w:id="157698280">
          <w:marLeft w:val="0"/>
          <w:marRight w:val="0"/>
          <w:marTop w:val="0"/>
          <w:marBottom w:val="0"/>
          <w:divBdr>
            <w:top w:val="none" w:sz="0" w:space="0" w:color="auto"/>
            <w:left w:val="none" w:sz="0" w:space="0" w:color="auto"/>
            <w:bottom w:val="none" w:sz="0" w:space="0" w:color="auto"/>
            <w:right w:val="none" w:sz="0" w:space="0" w:color="auto"/>
          </w:divBdr>
        </w:div>
        <w:div w:id="179709194">
          <w:marLeft w:val="0"/>
          <w:marRight w:val="0"/>
          <w:marTop w:val="0"/>
          <w:marBottom w:val="0"/>
          <w:divBdr>
            <w:top w:val="none" w:sz="0" w:space="0" w:color="auto"/>
            <w:left w:val="none" w:sz="0" w:space="0" w:color="auto"/>
            <w:bottom w:val="none" w:sz="0" w:space="0" w:color="auto"/>
            <w:right w:val="none" w:sz="0" w:space="0" w:color="auto"/>
          </w:divBdr>
        </w:div>
        <w:div w:id="181865986">
          <w:marLeft w:val="0"/>
          <w:marRight w:val="0"/>
          <w:marTop w:val="0"/>
          <w:marBottom w:val="0"/>
          <w:divBdr>
            <w:top w:val="none" w:sz="0" w:space="0" w:color="auto"/>
            <w:left w:val="none" w:sz="0" w:space="0" w:color="auto"/>
            <w:bottom w:val="none" w:sz="0" w:space="0" w:color="auto"/>
            <w:right w:val="none" w:sz="0" w:space="0" w:color="auto"/>
          </w:divBdr>
        </w:div>
        <w:div w:id="507604065">
          <w:marLeft w:val="0"/>
          <w:marRight w:val="0"/>
          <w:marTop w:val="0"/>
          <w:marBottom w:val="0"/>
          <w:divBdr>
            <w:top w:val="none" w:sz="0" w:space="0" w:color="auto"/>
            <w:left w:val="none" w:sz="0" w:space="0" w:color="auto"/>
            <w:bottom w:val="none" w:sz="0" w:space="0" w:color="auto"/>
            <w:right w:val="none" w:sz="0" w:space="0" w:color="auto"/>
          </w:divBdr>
        </w:div>
        <w:div w:id="570771787">
          <w:marLeft w:val="0"/>
          <w:marRight w:val="0"/>
          <w:marTop w:val="0"/>
          <w:marBottom w:val="0"/>
          <w:divBdr>
            <w:top w:val="none" w:sz="0" w:space="0" w:color="auto"/>
            <w:left w:val="none" w:sz="0" w:space="0" w:color="auto"/>
            <w:bottom w:val="none" w:sz="0" w:space="0" w:color="auto"/>
            <w:right w:val="none" w:sz="0" w:space="0" w:color="auto"/>
          </w:divBdr>
        </w:div>
        <w:div w:id="580602776">
          <w:marLeft w:val="0"/>
          <w:marRight w:val="0"/>
          <w:marTop w:val="0"/>
          <w:marBottom w:val="0"/>
          <w:divBdr>
            <w:top w:val="none" w:sz="0" w:space="0" w:color="auto"/>
            <w:left w:val="none" w:sz="0" w:space="0" w:color="auto"/>
            <w:bottom w:val="none" w:sz="0" w:space="0" w:color="auto"/>
            <w:right w:val="none" w:sz="0" w:space="0" w:color="auto"/>
          </w:divBdr>
        </w:div>
        <w:div w:id="627315876">
          <w:marLeft w:val="0"/>
          <w:marRight w:val="0"/>
          <w:marTop w:val="0"/>
          <w:marBottom w:val="0"/>
          <w:divBdr>
            <w:top w:val="none" w:sz="0" w:space="0" w:color="auto"/>
            <w:left w:val="none" w:sz="0" w:space="0" w:color="auto"/>
            <w:bottom w:val="none" w:sz="0" w:space="0" w:color="auto"/>
            <w:right w:val="none" w:sz="0" w:space="0" w:color="auto"/>
          </w:divBdr>
        </w:div>
        <w:div w:id="852185861">
          <w:marLeft w:val="0"/>
          <w:marRight w:val="0"/>
          <w:marTop w:val="0"/>
          <w:marBottom w:val="0"/>
          <w:divBdr>
            <w:top w:val="none" w:sz="0" w:space="0" w:color="auto"/>
            <w:left w:val="none" w:sz="0" w:space="0" w:color="auto"/>
            <w:bottom w:val="none" w:sz="0" w:space="0" w:color="auto"/>
            <w:right w:val="none" w:sz="0" w:space="0" w:color="auto"/>
          </w:divBdr>
        </w:div>
        <w:div w:id="1064371593">
          <w:marLeft w:val="0"/>
          <w:marRight w:val="0"/>
          <w:marTop w:val="0"/>
          <w:marBottom w:val="0"/>
          <w:divBdr>
            <w:top w:val="none" w:sz="0" w:space="0" w:color="auto"/>
            <w:left w:val="none" w:sz="0" w:space="0" w:color="auto"/>
            <w:bottom w:val="none" w:sz="0" w:space="0" w:color="auto"/>
            <w:right w:val="none" w:sz="0" w:space="0" w:color="auto"/>
          </w:divBdr>
        </w:div>
        <w:div w:id="1156262884">
          <w:marLeft w:val="0"/>
          <w:marRight w:val="0"/>
          <w:marTop w:val="0"/>
          <w:marBottom w:val="0"/>
          <w:divBdr>
            <w:top w:val="none" w:sz="0" w:space="0" w:color="auto"/>
            <w:left w:val="none" w:sz="0" w:space="0" w:color="auto"/>
            <w:bottom w:val="none" w:sz="0" w:space="0" w:color="auto"/>
            <w:right w:val="none" w:sz="0" w:space="0" w:color="auto"/>
          </w:divBdr>
        </w:div>
        <w:div w:id="1343897470">
          <w:marLeft w:val="0"/>
          <w:marRight w:val="0"/>
          <w:marTop w:val="0"/>
          <w:marBottom w:val="0"/>
          <w:divBdr>
            <w:top w:val="none" w:sz="0" w:space="0" w:color="auto"/>
            <w:left w:val="none" w:sz="0" w:space="0" w:color="auto"/>
            <w:bottom w:val="none" w:sz="0" w:space="0" w:color="auto"/>
            <w:right w:val="none" w:sz="0" w:space="0" w:color="auto"/>
          </w:divBdr>
        </w:div>
        <w:div w:id="1541166264">
          <w:marLeft w:val="0"/>
          <w:marRight w:val="0"/>
          <w:marTop w:val="0"/>
          <w:marBottom w:val="0"/>
          <w:divBdr>
            <w:top w:val="none" w:sz="0" w:space="0" w:color="auto"/>
            <w:left w:val="none" w:sz="0" w:space="0" w:color="auto"/>
            <w:bottom w:val="none" w:sz="0" w:space="0" w:color="auto"/>
            <w:right w:val="none" w:sz="0" w:space="0" w:color="auto"/>
          </w:divBdr>
        </w:div>
        <w:div w:id="1646810310">
          <w:marLeft w:val="0"/>
          <w:marRight w:val="0"/>
          <w:marTop w:val="0"/>
          <w:marBottom w:val="0"/>
          <w:divBdr>
            <w:top w:val="none" w:sz="0" w:space="0" w:color="auto"/>
            <w:left w:val="none" w:sz="0" w:space="0" w:color="auto"/>
            <w:bottom w:val="none" w:sz="0" w:space="0" w:color="auto"/>
            <w:right w:val="none" w:sz="0" w:space="0" w:color="auto"/>
          </w:divBdr>
        </w:div>
        <w:div w:id="1743867369">
          <w:marLeft w:val="0"/>
          <w:marRight w:val="0"/>
          <w:marTop w:val="0"/>
          <w:marBottom w:val="0"/>
          <w:divBdr>
            <w:top w:val="none" w:sz="0" w:space="0" w:color="auto"/>
            <w:left w:val="none" w:sz="0" w:space="0" w:color="auto"/>
            <w:bottom w:val="none" w:sz="0" w:space="0" w:color="auto"/>
            <w:right w:val="none" w:sz="0" w:space="0" w:color="auto"/>
          </w:divBdr>
        </w:div>
        <w:div w:id="1754010469">
          <w:marLeft w:val="0"/>
          <w:marRight w:val="0"/>
          <w:marTop w:val="0"/>
          <w:marBottom w:val="0"/>
          <w:divBdr>
            <w:top w:val="none" w:sz="0" w:space="0" w:color="auto"/>
            <w:left w:val="none" w:sz="0" w:space="0" w:color="auto"/>
            <w:bottom w:val="none" w:sz="0" w:space="0" w:color="auto"/>
            <w:right w:val="none" w:sz="0" w:space="0" w:color="auto"/>
          </w:divBdr>
        </w:div>
        <w:div w:id="1909151269">
          <w:marLeft w:val="0"/>
          <w:marRight w:val="0"/>
          <w:marTop w:val="0"/>
          <w:marBottom w:val="0"/>
          <w:divBdr>
            <w:top w:val="none" w:sz="0" w:space="0" w:color="auto"/>
            <w:left w:val="none" w:sz="0" w:space="0" w:color="auto"/>
            <w:bottom w:val="none" w:sz="0" w:space="0" w:color="auto"/>
            <w:right w:val="none" w:sz="0" w:space="0" w:color="auto"/>
          </w:divBdr>
        </w:div>
        <w:div w:id="1981305424">
          <w:marLeft w:val="0"/>
          <w:marRight w:val="0"/>
          <w:marTop w:val="0"/>
          <w:marBottom w:val="0"/>
          <w:divBdr>
            <w:top w:val="none" w:sz="0" w:space="0" w:color="auto"/>
            <w:left w:val="none" w:sz="0" w:space="0" w:color="auto"/>
            <w:bottom w:val="none" w:sz="0" w:space="0" w:color="auto"/>
            <w:right w:val="none" w:sz="0" w:space="0" w:color="auto"/>
          </w:divBdr>
        </w:div>
        <w:div w:id="2007518282">
          <w:marLeft w:val="0"/>
          <w:marRight w:val="0"/>
          <w:marTop w:val="0"/>
          <w:marBottom w:val="0"/>
          <w:divBdr>
            <w:top w:val="none" w:sz="0" w:space="0" w:color="auto"/>
            <w:left w:val="none" w:sz="0" w:space="0" w:color="auto"/>
            <w:bottom w:val="none" w:sz="0" w:space="0" w:color="auto"/>
            <w:right w:val="none" w:sz="0" w:space="0" w:color="auto"/>
          </w:divBdr>
        </w:div>
        <w:div w:id="2018188097">
          <w:marLeft w:val="0"/>
          <w:marRight w:val="0"/>
          <w:marTop w:val="0"/>
          <w:marBottom w:val="0"/>
          <w:divBdr>
            <w:top w:val="none" w:sz="0" w:space="0" w:color="auto"/>
            <w:left w:val="none" w:sz="0" w:space="0" w:color="auto"/>
            <w:bottom w:val="none" w:sz="0" w:space="0" w:color="auto"/>
            <w:right w:val="none" w:sz="0" w:space="0" w:color="auto"/>
          </w:divBdr>
        </w:div>
        <w:div w:id="2039431556">
          <w:marLeft w:val="0"/>
          <w:marRight w:val="0"/>
          <w:marTop w:val="0"/>
          <w:marBottom w:val="0"/>
          <w:divBdr>
            <w:top w:val="none" w:sz="0" w:space="0" w:color="auto"/>
            <w:left w:val="none" w:sz="0" w:space="0" w:color="auto"/>
            <w:bottom w:val="none" w:sz="0" w:space="0" w:color="auto"/>
            <w:right w:val="none" w:sz="0" w:space="0" w:color="auto"/>
          </w:divBdr>
        </w:div>
        <w:div w:id="2144228311">
          <w:marLeft w:val="0"/>
          <w:marRight w:val="0"/>
          <w:marTop w:val="0"/>
          <w:marBottom w:val="0"/>
          <w:divBdr>
            <w:top w:val="none" w:sz="0" w:space="0" w:color="auto"/>
            <w:left w:val="none" w:sz="0" w:space="0" w:color="auto"/>
            <w:bottom w:val="none" w:sz="0" w:space="0" w:color="auto"/>
            <w:right w:val="none" w:sz="0" w:space="0" w:color="auto"/>
          </w:divBdr>
        </w:div>
      </w:divsChild>
    </w:div>
    <w:div w:id="196234197">
      <w:bodyDiv w:val="1"/>
      <w:marLeft w:val="0"/>
      <w:marRight w:val="0"/>
      <w:marTop w:val="0"/>
      <w:marBottom w:val="0"/>
      <w:divBdr>
        <w:top w:val="none" w:sz="0" w:space="0" w:color="auto"/>
        <w:left w:val="none" w:sz="0" w:space="0" w:color="auto"/>
        <w:bottom w:val="none" w:sz="0" w:space="0" w:color="auto"/>
        <w:right w:val="none" w:sz="0" w:space="0" w:color="auto"/>
      </w:divBdr>
      <w:divsChild>
        <w:div w:id="397871082">
          <w:marLeft w:val="1166"/>
          <w:marRight w:val="0"/>
          <w:marTop w:val="0"/>
          <w:marBottom w:val="86"/>
          <w:divBdr>
            <w:top w:val="none" w:sz="0" w:space="0" w:color="auto"/>
            <w:left w:val="none" w:sz="0" w:space="0" w:color="auto"/>
            <w:bottom w:val="none" w:sz="0" w:space="0" w:color="auto"/>
            <w:right w:val="none" w:sz="0" w:space="0" w:color="auto"/>
          </w:divBdr>
        </w:div>
        <w:div w:id="496117262">
          <w:marLeft w:val="1166"/>
          <w:marRight w:val="0"/>
          <w:marTop w:val="0"/>
          <w:marBottom w:val="86"/>
          <w:divBdr>
            <w:top w:val="none" w:sz="0" w:space="0" w:color="auto"/>
            <w:left w:val="none" w:sz="0" w:space="0" w:color="auto"/>
            <w:bottom w:val="none" w:sz="0" w:space="0" w:color="auto"/>
            <w:right w:val="none" w:sz="0" w:space="0" w:color="auto"/>
          </w:divBdr>
        </w:div>
      </w:divsChild>
    </w:div>
    <w:div w:id="315689176">
      <w:bodyDiv w:val="1"/>
      <w:marLeft w:val="0"/>
      <w:marRight w:val="0"/>
      <w:marTop w:val="0"/>
      <w:marBottom w:val="0"/>
      <w:divBdr>
        <w:top w:val="none" w:sz="0" w:space="0" w:color="auto"/>
        <w:left w:val="none" w:sz="0" w:space="0" w:color="auto"/>
        <w:bottom w:val="none" w:sz="0" w:space="0" w:color="auto"/>
        <w:right w:val="none" w:sz="0" w:space="0" w:color="auto"/>
      </w:divBdr>
    </w:div>
    <w:div w:id="398408125">
      <w:bodyDiv w:val="1"/>
      <w:marLeft w:val="0"/>
      <w:marRight w:val="0"/>
      <w:marTop w:val="0"/>
      <w:marBottom w:val="0"/>
      <w:divBdr>
        <w:top w:val="none" w:sz="0" w:space="0" w:color="auto"/>
        <w:left w:val="none" w:sz="0" w:space="0" w:color="auto"/>
        <w:bottom w:val="none" w:sz="0" w:space="0" w:color="auto"/>
        <w:right w:val="none" w:sz="0" w:space="0" w:color="auto"/>
      </w:divBdr>
    </w:div>
    <w:div w:id="664481705">
      <w:bodyDiv w:val="1"/>
      <w:marLeft w:val="0"/>
      <w:marRight w:val="0"/>
      <w:marTop w:val="0"/>
      <w:marBottom w:val="0"/>
      <w:divBdr>
        <w:top w:val="none" w:sz="0" w:space="0" w:color="auto"/>
        <w:left w:val="none" w:sz="0" w:space="0" w:color="auto"/>
        <w:bottom w:val="none" w:sz="0" w:space="0" w:color="auto"/>
        <w:right w:val="none" w:sz="0" w:space="0" w:color="auto"/>
      </w:divBdr>
    </w:div>
    <w:div w:id="801966970">
      <w:bodyDiv w:val="1"/>
      <w:marLeft w:val="0"/>
      <w:marRight w:val="0"/>
      <w:marTop w:val="0"/>
      <w:marBottom w:val="0"/>
      <w:divBdr>
        <w:top w:val="none" w:sz="0" w:space="0" w:color="auto"/>
        <w:left w:val="none" w:sz="0" w:space="0" w:color="auto"/>
        <w:bottom w:val="none" w:sz="0" w:space="0" w:color="auto"/>
        <w:right w:val="none" w:sz="0" w:space="0" w:color="auto"/>
      </w:divBdr>
    </w:div>
    <w:div w:id="961033753">
      <w:bodyDiv w:val="1"/>
      <w:marLeft w:val="0"/>
      <w:marRight w:val="0"/>
      <w:marTop w:val="0"/>
      <w:marBottom w:val="0"/>
      <w:divBdr>
        <w:top w:val="none" w:sz="0" w:space="0" w:color="auto"/>
        <w:left w:val="none" w:sz="0" w:space="0" w:color="auto"/>
        <w:bottom w:val="none" w:sz="0" w:space="0" w:color="auto"/>
        <w:right w:val="none" w:sz="0" w:space="0" w:color="auto"/>
      </w:divBdr>
      <w:divsChild>
        <w:div w:id="127087270">
          <w:marLeft w:val="0"/>
          <w:marRight w:val="0"/>
          <w:marTop w:val="0"/>
          <w:marBottom w:val="0"/>
          <w:divBdr>
            <w:top w:val="none" w:sz="0" w:space="0" w:color="auto"/>
            <w:left w:val="none" w:sz="0" w:space="0" w:color="auto"/>
            <w:bottom w:val="none" w:sz="0" w:space="0" w:color="auto"/>
            <w:right w:val="none" w:sz="0" w:space="0" w:color="auto"/>
          </w:divBdr>
        </w:div>
        <w:div w:id="190189125">
          <w:marLeft w:val="0"/>
          <w:marRight w:val="0"/>
          <w:marTop w:val="0"/>
          <w:marBottom w:val="0"/>
          <w:divBdr>
            <w:top w:val="none" w:sz="0" w:space="0" w:color="auto"/>
            <w:left w:val="none" w:sz="0" w:space="0" w:color="auto"/>
            <w:bottom w:val="none" w:sz="0" w:space="0" w:color="auto"/>
            <w:right w:val="none" w:sz="0" w:space="0" w:color="auto"/>
          </w:divBdr>
        </w:div>
        <w:div w:id="205411537">
          <w:marLeft w:val="0"/>
          <w:marRight w:val="0"/>
          <w:marTop w:val="0"/>
          <w:marBottom w:val="0"/>
          <w:divBdr>
            <w:top w:val="none" w:sz="0" w:space="0" w:color="auto"/>
            <w:left w:val="none" w:sz="0" w:space="0" w:color="auto"/>
            <w:bottom w:val="none" w:sz="0" w:space="0" w:color="auto"/>
            <w:right w:val="none" w:sz="0" w:space="0" w:color="auto"/>
          </w:divBdr>
        </w:div>
        <w:div w:id="251624846">
          <w:marLeft w:val="0"/>
          <w:marRight w:val="0"/>
          <w:marTop w:val="0"/>
          <w:marBottom w:val="0"/>
          <w:divBdr>
            <w:top w:val="none" w:sz="0" w:space="0" w:color="auto"/>
            <w:left w:val="none" w:sz="0" w:space="0" w:color="auto"/>
            <w:bottom w:val="none" w:sz="0" w:space="0" w:color="auto"/>
            <w:right w:val="none" w:sz="0" w:space="0" w:color="auto"/>
          </w:divBdr>
        </w:div>
        <w:div w:id="392848307">
          <w:marLeft w:val="0"/>
          <w:marRight w:val="0"/>
          <w:marTop w:val="0"/>
          <w:marBottom w:val="0"/>
          <w:divBdr>
            <w:top w:val="none" w:sz="0" w:space="0" w:color="auto"/>
            <w:left w:val="none" w:sz="0" w:space="0" w:color="auto"/>
            <w:bottom w:val="none" w:sz="0" w:space="0" w:color="auto"/>
            <w:right w:val="none" w:sz="0" w:space="0" w:color="auto"/>
          </w:divBdr>
        </w:div>
        <w:div w:id="421755696">
          <w:marLeft w:val="0"/>
          <w:marRight w:val="0"/>
          <w:marTop w:val="0"/>
          <w:marBottom w:val="0"/>
          <w:divBdr>
            <w:top w:val="none" w:sz="0" w:space="0" w:color="auto"/>
            <w:left w:val="none" w:sz="0" w:space="0" w:color="auto"/>
            <w:bottom w:val="none" w:sz="0" w:space="0" w:color="auto"/>
            <w:right w:val="none" w:sz="0" w:space="0" w:color="auto"/>
          </w:divBdr>
        </w:div>
        <w:div w:id="445586756">
          <w:marLeft w:val="0"/>
          <w:marRight w:val="0"/>
          <w:marTop w:val="0"/>
          <w:marBottom w:val="0"/>
          <w:divBdr>
            <w:top w:val="none" w:sz="0" w:space="0" w:color="auto"/>
            <w:left w:val="none" w:sz="0" w:space="0" w:color="auto"/>
            <w:bottom w:val="none" w:sz="0" w:space="0" w:color="auto"/>
            <w:right w:val="none" w:sz="0" w:space="0" w:color="auto"/>
          </w:divBdr>
        </w:div>
        <w:div w:id="654576673">
          <w:marLeft w:val="0"/>
          <w:marRight w:val="0"/>
          <w:marTop w:val="0"/>
          <w:marBottom w:val="0"/>
          <w:divBdr>
            <w:top w:val="none" w:sz="0" w:space="0" w:color="auto"/>
            <w:left w:val="none" w:sz="0" w:space="0" w:color="auto"/>
            <w:bottom w:val="none" w:sz="0" w:space="0" w:color="auto"/>
            <w:right w:val="none" w:sz="0" w:space="0" w:color="auto"/>
          </w:divBdr>
        </w:div>
        <w:div w:id="792019670">
          <w:marLeft w:val="0"/>
          <w:marRight w:val="0"/>
          <w:marTop w:val="0"/>
          <w:marBottom w:val="0"/>
          <w:divBdr>
            <w:top w:val="none" w:sz="0" w:space="0" w:color="auto"/>
            <w:left w:val="none" w:sz="0" w:space="0" w:color="auto"/>
            <w:bottom w:val="none" w:sz="0" w:space="0" w:color="auto"/>
            <w:right w:val="none" w:sz="0" w:space="0" w:color="auto"/>
          </w:divBdr>
        </w:div>
        <w:div w:id="867452750">
          <w:marLeft w:val="0"/>
          <w:marRight w:val="0"/>
          <w:marTop w:val="0"/>
          <w:marBottom w:val="0"/>
          <w:divBdr>
            <w:top w:val="none" w:sz="0" w:space="0" w:color="auto"/>
            <w:left w:val="none" w:sz="0" w:space="0" w:color="auto"/>
            <w:bottom w:val="none" w:sz="0" w:space="0" w:color="auto"/>
            <w:right w:val="none" w:sz="0" w:space="0" w:color="auto"/>
          </w:divBdr>
        </w:div>
        <w:div w:id="1119178824">
          <w:marLeft w:val="0"/>
          <w:marRight w:val="0"/>
          <w:marTop w:val="0"/>
          <w:marBottom w:val="0"/>
          <w:divBdr>
            <w:top w:val="none" w:sz="0" w:space="0" w:color="auto"/>
            <w:left w:val="none" w:sz="0" w:space="0" w:color="auto"/>
            <w:bottom w:val="none" w:sz="0" w:space="0" w:color="auto"/>
            <w:right w:val="none" w:sz="0" w:space="0" w:color="auto"/>
          </w:divBdr>
        </w:div>
        <w:div w:id="1192109783">
          <w:marLeft w:val="0"/>
          <w:marRight w:val="0"/>
          <w:marTop w:val="0"/>
          <w:marBottom w:val="0"/>
          <w:divBdr>
            <w:top w:val="none" w:sz="0" w:space="0" w:color="auto"/>
            <w:left w:val="none" w:sz="0" w:space="0" w:color="auto"/>
            <w:bottom w:val="none" w:sz="0" w:space="0" w:color="auto"/>
            <w:right w:val="none" w:sz="0" w:space="0" w:color="auto"/>
          </w:divBdr>
        </w:div>
        <w:div w:id="1226843723">
          <w:marLeft w:val="0"/>
          <w:marRight w:val="0"/>
          <w:marTop w:val="0"/>
          <w:marBottom w:val="0"/>
          <w:divBdr>
            <w:top w:val="none" w:sz="0" w:space="0" w:color="auto"/>
            <w:left w:val="none" w:sz="0" w:space="0" w:color="auto"/>
            <w:bottom w:val="none" w:sz="0" w:space="0" w:color="auto"/>
            <w:right w:val="none" w:sz="0" w:space="0" w:color="auto"/>
          </w:divBdr>
        </w:div>
        <w:div w:id="1355155280">
          <w:marLeft w:val="0"/>
          <w:marRight w:val="0"/>
          <w:marTop w:val="0"/>
          <w:marBottom w:val="0"/>
          <w:divBdr>
            <w:top w:val="none" w:sz="0" w:space="0" w:color="auto"/>
            <w:left w:val="none" w:sz="0" w:space="0" w:color="auto"/>
            <w:bottom w:val="none" w:sz="0" w:space="0" w:color="auto"/>
            <w:right w:val="none" w:sz="0" w:space="0" w:color="auto"/>
          </w:divBdr>
        </w:div>
        <w:div w:id="1359042722">
          <w:marLeft w:val="0"/>
          <w:marRight w:val="0"/>
          <w:marTop w:val="0"/>
          <w:marBottom w:val="0"/>
          <w:divBdr>
            <w:top w:val="none" w:sz="0" w:space="0" w:color="auto"/>
            <w:left w:val="none" w:sz="0" w:space="0" w:color="auto"/>
            <w:bottom w:val="none" w:sz="0" w:space="0" w:color="auto"/>
            <w:right w:val="none" w:sz="0" w:space="0" w:color="auto"/>
          </w:divBdr>
        </w:div>
        <w:div w:id="1467357623">
          <w:marLeft w:val="0"/>
          <w:marRight w:val="0"/>
          <w:marTop w:val="0"/>
          <w:marBottom w:val="0"/>
          <w:divBdr>
            <w:top w:val="none" w:sz="0" w:space="0" w:color="auto"/>
            <w:left w:val="none" w:sz="0" w:space="0" w:color="auto"/>
            <w:bottom w:val="none" w:sz="0" w:space="0" w:color="auto"/>
            <w:right w:val="none" w:sz="0" w:space="0" w:color="auto"/>
          </w:divBdr>
        </w:div>
        <w:div w:id="1536505586">
          <w:marLeft w:val="0"/>
          <w:marRight w:val="0"/>
          <w:marTop w:val="0"/>
          <w:marBottom w:val="0"/>
          <w:divBdr>
            <w:top w:val="none" w:sz="0" w:space="0" w:color="auto"/>
            <w:left w:val="none" w:sz="0" w:space="0" w:color="auto"/>
            <w:bottom w:val="none" w:sz="0" w:space="0" w:color="auto"/>
            <w:right w:val="none" w:sz="0" w:space="0" w:color="auto"/>
          </w:divBdr>
        </w:div>
        <w:div w:id="1560940844">
          <w:marLeft w:val="0"/>
          <w:marRight w:val="0"/>
          <w:marTop w:val="0"/>
          <w:marBottom w:val="0"/>
          <w:divBdr>
            <w:top w:val="none" w:sz="0" w:space="0" w:color="auto"/>
            <w:left w:val="none" w:sz="0" w:space="0" w:color="auto"/>
            <w:bottom w:val="none" w:sz="0" w:space="0" w:color="auto"/>
            <w:right w:val="none" w:sz="0" w:space="0" w:color="auto"/>
          </w:divBdr>
        </w:div>
        <w:div w:id="1636712304">
          <w:marLeft w:val="0"/>
          <w:marRight w:val="0"/>
          <w:marTop w:val="0"/>
          <w:marBottom w:val="0"/>
          <w:divBdr>
            <w:top w:val="none" w:sz="0" w:space="0" w:color="auto"/>
            <w:left w:val="none" w:sz="0" w:space="0" w:color="auto"/>
            <w:bottom w:val="none" w:sz="0" w:space="0" w:color="auto"/>
            <w:right w:val="none" w:sz="0" w:space="0" w:color="auto"/>
          </w:divBdr>
        </w:div>
        <w:div w:id="1876771436">
          <w:marLeft w:val="0"/>
          <w:marRight w:val="0"/>
          <w:marTop w:val="0"/>
          <w:marBottom w:val="0"/>
          <w:divBdr>
            <w:top w:val="none" w:sz="0" w:space="0" w:color="auto"/>
            <w:left w:val="none" w:sz="0" w:space="0" w:color="auto"/>
            <w:bottom w:val="none" w:sz="0" w:space="0" w:color="auto"/>
            <w:right w:val="none" w:sz="0" w:space="0" w:color="auto"/>
          </w:divBdr>
        </w:div>
        <w:div w:id="2100328005">
          <w:marLeft w:val="0"/>
          <w:marRight w:val="0"/>
          <w:marTop w:val="0"/>
          <w:marBottom w:val="0"/>
          <w:divBdr>
            <w:top w:val="none" w:sz="0" w:space="0" w:color="auto"/>
            <w:left w:val="none" w:sz="0" w:space="0" w:color="auto"/>
            <w:bottom w:val="none" w:sz="0" w:space="0" w:color="auto"/>
            <w:right w:val="none" w:sz="0" w:space="0" w:color="auto"/>
          </w:divBdr>
        </w:div>
      </w:divsChild>
    </w:div>
    <w:div w:id="1676885946">
      <w:bodyDiv w:val="1"/>
      <w:marLeft w:val="0"/>
      <w:marRight w:val="0"/>
      <w:marTop w:val="0"/>
      <w:marBottom w:val="0"/>
      <w:divBdr>
        <w:top w:val="none" w:sz="0" w:space="0" w:color="auto"/>
        <w:left w:val="none" w:sz="0" w:space="0" w:color="auto"/>
        <w:bottom w:val="none" w:sz="0" w:space="0" w:color="auto"/>
        <w:right w:val="none" w:sz="0" w:space="0" w:color="auto"/>
      </w:divBdr>
    </w:div>
    <w:div w:id="1750954984">
      <w:bodyDiv w:val="1"/>
      <w:marLeft w:val="0"/>
      <w:marRight w:val="0"/>
      <w:marTop w:val="0"/>
      <w:marBottom w:val="0"/>
      <w:divBdr>
        <w:top w:val="none" w:sz="0" w:space="0" w:color="auto"/>
        <w:left w:val="none" w:sz="0" w:space="0" w:color="auto"/>
        <w:bottom w:val="none" w:sz="0" w:space="0" w:color="auto"/>
        <w:right w:val="none" w:sz="0" w:space="0" w:color="auto"/>
      </w:divBdr>
    </w:div>
    <w:div w:id="1879776119">
      <w:bodyDiv w:val="1"/>
      <w:marLeft w:val="0"/>
      <w:marRight w:val="0"/>
      <w:marTop w:val="0"/>
      <w:marBottom w:val="0"/>
      <w:divBdr>
        <w:top w:val="none" w:sz="0" w:space="0" w:color="auto"/>
        <w:left w:val="none" w:sz="0" w:space="0" w:color="auto"/>
        <w:bottom w:val="none" w:sz="0" w:space="0" w:color="auto"/>
        <w:right w:val="none" w:sz="0" w:space="0" w:color="auto"/>
      </w:divBdr>
    </w:div>
    <w:div w:id="2023587815">
      <w:bodyDiv w:val="1"/>
      <w:marLeft w:val="0"/>
      <w:marRight w:val="0"/>
      <w:marTop w:val="0"/>
      <w:marBottom w:val="0"/>
      <w:divBdr>
        <w:top w:val="none" w:sz="0" w:space="0" w:color="auto"/>
        <w:left w:val="none" w:sz="0" w:space="0" w:color="auto"/>
        <w:bottom w:val="none" w:sz="0" w:space="0" w:color="auto"/>
        <w:right w:val="none" w:sz="0" w:space="0" w:color="auto"/>
      </w:divBdr>
      <w:divsChild>
        <w:div w:id="1310405795">
          <w:marLeft w:val="374"/>
          <w:marRight w:val="0"/>
          <w:marTop w:val="0"/>
          <w:marBottom w:val="0"/>
          <w:divBdr>
            <w:top w:val="none" w:sz="0" w:space="0" w:color="auto"/>
            <w:left w:val="none" w:sz="0" w:space="0" w:color="auto"/>
            <w:bottom w:val="none" w:sz="0" w:space="0" w:color="auto"/>
            <w:right w:val="none" w:sz="0" w:space="0" w:color="auto"/>
          </w:divBdr>
        </w:div>
      </w:divsChild>
    </w:div>
    <w:div w:id="21395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2" ma:contentTypeDescription="Create a new document." ma:contentTypeScope="" ma:versionID="6f6e1f01fd62fa6029f3fac2fec1ee9c">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20caae6aa4a1cb967ee54924f7dbcf05"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337FE-B8F3-4515-A5E1-896B59783DE7}">
  <ds:schemaRefs>
    <ds:schemaRef ds:uri="http://schemas.openxmlformats.org/officeDocument/2006/bibliography"/>
  </ds:schemaRefs>
</ds:datastoreItem>
</file>

<file path=customXml/itemProps2.xml><?xml version="1.0" encoding="utf-8"?>
<ds:datastoreItem xmlns:ds="http://schemas.openxmlformats.org/officeDocument/2006/customXml" ds:itemID="{979299EC-44C7-4D53-9174-D1B2A84AD125}">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92DF7D98-632C-46DF-8832-154D43F3A01A}">
  <ds:schemaRefs>
    <ds:schemaRef ds:uri="http://schemas.microsoft.com/sharepoint/v3/contenttype/forms"/>
  </ds:schemaRefs>
</ds:datastoreItem>
</file>

<file path=customXml/itemProps4.xml><?xml version="1.0" encoding="utf-8"?>
<ds:datastoreItem xmlns:ds="http://schemas.openxmlformats.org/officeDocument/2006/customXml" ds:itemID="{194AB8C3-97B1-49D5-8CD2-9F9F79A01B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699</Words>
  <Characters>4205</Characters>
  <Application>Microsoft Office Word</Application>
  <DocSecurity>0</DocSecurity>
  <Lines>35</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Beech</dc:creator>
  <cp:keywords/>
  <dc:description/>
  <cp:lastModifiedBy>Hariharan, Jagdish</cp:lastModifiedBy>
  <cp:revision>75</cp:revision>
  <cp:lastPrinted>2023-04-28T19:02:00Z</cp:lastPrinted>
  <dcterms:created xsi:type="dcterms:W3CDTF">2021-01-07T08:55:00Z</dcterms:created>
  <dcterms:modified xsi:type="dcterms:W3CDTF">2024-02-11T04:35:00Z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Order">
    <vt:r8>5000</vt:r8>
  </property>
  <property fmtid="{D5CDD505-2E9C-101B-9397-08002B2CF9AE}" pid="4" name="_dlc_DocIdItemGuid">
    <vt:lpwstr>ac5cdb1b-36be-4c36-b21b-10ece24a196c</vt:lpwstr>
  </property>
  <property fmtid="{D5CDD505-2E9C-101B-9397-08002B2CF9AE}" pid="5" name="Community">
    <vt:lpwstr>1;#OCSO|f38e7858-a70e-471f-a43c-c6086a04076e</vt:lpwstr>
  </property>
  <property fmtid="{D5CDD505-2E9C-101B-9397-08002B2CF9AE}" pid="6" name="Document Category">
    <vt:lpwstr/>
  </property>
  <property fmtid="{D5CDD505-2E9C-101B-9397-08002B2CF9AE}" pid="7" name="Document Status">
    <vt:lpwstr/>
  </property>
  <property fmtid="{D5CDD505-2E9C-101B-9397-08002B2CF9AE}" pid="8" name="MediaServiceImageTags">
    <vt:lpwstr/>
  </property>
</Properties>
</file>