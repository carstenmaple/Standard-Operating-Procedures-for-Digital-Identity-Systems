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4FE205DB" w:rsidR="00DB5C72" w:rsidRPr="007D0CDD" w:rsidRDefault="6B460175" w:rsidP="003860F6">
      <w:pPr>
        <w:jc w:val="center"/>
        <w:rPr>
          <w:rStyle w:val="BookTitle"/>
          <w:rFonts w:ascii="Times New Roman" w:hAnsi="Times New Roman" w:cs="Times New Roman"/>
          <w:u w:val="single"/>
        </w:rPr>
      </w:pPr>
      <w:bookmarkStart w:id="0" w:name="_Hlk59112810"/>
      <w:r w:rsidRPr="007D0CDD">
        <w:rPr>
          <w:rStyle w:val="BookTitle"/>
          <w:rFonts w:ascii="Times New Roman" w:hAnsi="Times New Roman" w:cs="Times New Roman"/>
          <w:u w:val="single"/>
        </w:rPr>
        <w:t>SOP-</w:t>
      </w:r>
      <w:r w:rsidR="002A6D08">
        <w:rPr>
          <w:rStyle w:val="BookTitle"/>
          <w:rFonts w:ascii="Times New Roman" w:hAnsi="Times New Roman" w:cs="Times New Roman"/>
          <w:u w:val="single"/>
        </w:rPr>
        <w:t xml:space="preserve"> The Handling of </w:t>
      </w:r>
      <w:r w:rsidR="5B900F9C" w:rsidRPr="007D0CDD">
        <w:rPr>
          <w:rStyle w:val="BookTitle"/>
          <w:rFonts w:ascii="Times New Roman" w:hAnsi="Times New Roman" w:cs="Times New Roman"/>
          <w:u w:val="single"/>
        </w:rPr>
        <w:t>Authenticator</w:t>
      </w:r>
      <w:r w:rsidR="702A0328" w:rsidRPr="007D0CDD">
        <w:rPr>
          <w:rStyle w:val="BookTitle"/>
          <w:rFonts w:ascii="Times New Roman" w:hAnsi="Times New Roman" w:cs="Times New Roman"/>
          <w:u w:val="single"/>
        </w:rPr>
        <w:t>s</w:t>
      </w:r>
      <w:bookmarkEnd w:id="0"/>
      <w:r w:rsidR="002A6D08">
        <w:rPr>
          <w:rStyle w:val="BookTitle"/>
          <w:rFonts w:ascii="Times New Roman" w:hAnsi="Times New Roman" w:cs="Times New Roman"/>
          <w:u w:val="single"/>
        </w:rPr>
        <w:t xml:space="preserve"> that </w:t>
      </w:r>
      <w:r w:rsidR="00973D83">
        <w:rPr>
          <w:rStyle w:val="BookTitle"/>
          <w:rFonts w:ascii="Times New Roman" w:hAnsi="Times New Roman" w:cs="Times New Roman"/>
          <w:u w:val="single"/>
        </w:rPr>
        <w:t>have been</w:t>
      </w:r>
      <w:r w:rsidR="002A6D08">
        <w:rPr>
          <w:rStyle w:val="BookTitle"/>
          <w:rFonts w:ascii="Times New Roman" w:hAnsi="Times New Roman" w:cs="Times New Roman"/>
          <w:u w:val="single"/>
        </w:rPr>
        <w:t xml:space="preserve"> Compromised by Loss, Theft, Unauthorized Duplication or Unauthorized Usage</w:t>
      </w:r>
    </w:p>
    <w:p w14:paraId="3BF81D23" w14:textId="77777777" w:rsidR="003860F6" w:rsidRPr="007D0CDD" w:rsidRDefault="003860F6" w:rsidP="003860F6"/>
    <w:tbl>
      <w:tblPr>
        <w:tblW w:w="0" w:type="auto"/>
        <w:tblLayout w:type="fixed"/>
        <w:tblLook w:val="0020" w:firstRow="1" w:lastRow="0" w:firstColumn="0" w:lastColumn="0" w:noHBand="0" w:noVBand="0"/>
      </w:tblPr>
      <w:tblGrid>
        <w:gridCol w:w="1440"/>
        <w:gridCol w:w="8055"/>
      </w:tblGrid>
      <w:tr w:rsidR="5757EAB9" w:rsidRPr="007D0CDD" w14:paraId="4BCEB734" w14:textId="77777777" w:rsidTr="5757EAB9">
        <w:trPr>
          <w:trHeight w:val="300"/>
        </w:trPr>
        <w:tc>
          <w:tcPr>
            <w:tcW w:w="1440" w:type="dxa"/>
            <w:tcBorders>
              <w:top w:val="single" w:sz="6" w:space="0" w:color="auto"/>
              <w:left w:val="single" w:sz="6" w:space="0" w:color="auto"/>
              <w:bottom w:val="single" w:sz="6" w:space="0" w:color="auto"/>
              <w:right w:val="single" w:sz="6" w:space="0" w:color="auto"/>
            </w:tcBorders>
            <w:tcMar>
              <w:left w:w="90" w:type="dxa"/>
              <w:right w:w="90" w:type="dxa"/>
            </w:tcMar>
          </w:tcPr>
          <w:p w14:paraId="6D1A972F" w14:textId="5FC2C054" w:rsidR="5757EAB9" w:rsidRPr="007D0CDD" w:rsidRDefault="5757EAB9" w:rsidP="003860F6">
            <w:r w:rsidRPr="007D0CDD">
              <w:t>SOP #:</w:t>
            </w:r>
          </w:p>
        </w:tc>
        <w:tc>
          <w:tcPr>
            <w:tcW w:w="8055" w:type="dxa"/>
            <w:tcBorders>
              <w:top w:val="single" w:sz="6" w:space="0" w:color="auto"/>
              <w:left w:val="single" w:sz="6" w:space="0" w:color="auto"/>
              <w:bottom w:val="single" w:sz="6" w:space="0" w:color="auto"/>
              <w:right w:val="single" w:sz="6" w:space="0" w:color="auto"/>
            </w:tcBorders>
            <w:tcMar>
              <w:left w:w="90" w:type="dxa"/>
              <w:right w:w="90" w:type="dxa"/>
            </w:tcMar>
          </w:tcPr>
          <w:p w14:paraId="4F5D9123" w14:textId="0598B72E" w:rsidR="5757EAB9" w:rsidRPr="007D0CDD" w:rsidRDefault="5757EAB9" w:rsidP="003860F6">
            <w:r w:rsidRPr="007D0CDD">
              <w:t>C.</w:t>
            </w:r>
            <w:r w:rsidR="7A4CEE98" w:rsidRPr="007D0CDD">
              <w:t>3</w:t>
            </w:r>
          </w:p>
        </w:tc>
      </w:tr>
      <w:tr w:rsidR="5757EAB9" w:rsidRPr="007D0CDD" w14:paraId="5798039B" w14:textId="77777777" w:rsidTr="5757EAB9">
        <w:trPr>
          <w:trHeight w:val="300"/>
        </w:trPr>
        <w:tc>
          <w:tcPr>
            <w:tcW w:w="1440" w:type="dxa"/>
            <w:tcBorders>
              <w:top w:val="single" w:sz="6" w:space="0" w:color="auto"/>
              <w:left w:val="single" w:sz="6" w:space="0" w:color="auto"/>
              <w:bottom w:val="single" w:sz="6" w:space="0" w:color="auto"/>
              <w:right w:val="single" w:sz="6" w:space="0" w:color="auto"/>
            </w:tcBorders>
            <w:tcMar>
              <w:left w:w="90" w:type="dxa"/>
              <w:right w:w="90" w:type="dxa"/>
            </w:tcMar>
          </w:tcPr>
          <w:p w14:paraId="3F71850A" w14:textId="497A2726" w:rsidR="5757EAB9" w:rsidRPr="007D0CDD" w:rsidRDefault="5757EAB9" w:rsidP="003860F6">
            <w:r w:rsidRPr="007D0CDD">
              <w:t>Version:</w:t>
            </w:r>
          </w:p>
        </w:tc>
        <w:tc>
          <w:tcPr>
            <w:tcW w:w="8055" w:type="dxa"/>
            <w:tcBorders>
              <w:top w:val="single" w:sz="6" w:space="0" w:color="auto"/>
              <w:left w:val="single" w:sz="6" w:space="0" w:color="auto"/>
              <w:bottom w:val="single" w:sz="6" w:space="0" w:color="auto"/>
              <w:right w:val="single" w:sz="6" w:space="0" w:color="auto"/>
            </w:tcBorders>
            <w:tcMar>
              <w:left w:w="90" w:type="dxa"/>
              <w:right w:w="90" w:type="dxa"/>
            </w:tcMar>
          </w:tcPr>
          <w:p w14:paraId="125DE956" w14:textId="37AC6EC9" w:rsidR="5757EAB9" w:rsidRPr="007D0CDD" w:rsidRDefault="5757EAB9" w:rsidP="003860F6">
            <w:r w:rsidRPr="007D0CDD">
              <w:t>1.0</w:t>
            </w:r>
          </w:p>
        </w:tc>
      </w:tr>
      <w:tr w:rsidR="5757EAB9" w:rsidRPr="007D0CDD" w14:paraId="445E71B0" w14:textId="77777777" w:rsidTr="5757EAB9">
        <w:trPr>
          <w:trHeight w:val="300"/>
        </w:trPr>
        <w:tc>
          <w:tcPr>
            <w:tcW w:w="1440" w:type="dxa"/>
            <w:tcBorders>
              <w:top w:val="single" w:sz="6" w:space="0" w:color="auto"/>
              <w:left w:val="single" w:sz="6" w:space="0" w:color="auto"/>
              <w:bottom w:val="single" w:sz="6" w:space="0" w:color="auto"/>
              <w:right w:val="single" w:sz="6" w:space="0" w:color="auto"/>
            </w:tcBorders>
            <w:tcMar>
              <w:left w:w="90" w:type="dxa"/>
              <w:right w:w="90" w:type="dxa"/>
            </w:tcMar>
          </w:tcPr>
          <w:p w14:paraId="22093DBD" w14:textId="15072A72" w:rsidR="5757EAB9" w:rsidRPr="007D0CDD" w:rsidRDefault="5757EAB9" w:rsidP="003860F6">
            <w:r w:rsidRPr="007D0CDD">
              <w:t>Author(s):</w:t>
            </w:r>
          </w:p>
        </w:tc>
        <w:tc>
          <w:tcPr>
            <w:tcW w:w="8055" w:type="dxa"/>
            <w:tcBorders>
              <w:top w:val="single" w:sz="6" w:space="0" w:color="auto"/>
              <w:left w:val="single" w:sz="6" w:space="0" w:color="auto"/>
              <w:bottom w:val="single" w:sz="6" w:space="0" w:color="auto"/>
              <w:right w:val="single" w:sz="6" w:space="0" w:color="auto"/>
            </w:tcBorders>
            <w:tcMar>
              <w:left w:w="90" w:type="dxa"/>
              <w:right w:w="90" w:type="dxa"/>
            </w:tcMar>
          </w:tcPr>
          <w:p w14:paraId="780E507D" w14:textId="2E3437CA" w:rsidR="5757EAB9" w:rsidRPr="007D0CDD" w:rsidRDefault="5757EAB9" w:rsidP="003860F6">
            <w:r w:rsidRPr="007D0CDD">
              <w:t>Al Tariq Sheik</w:t>
            </w:r>
          </w:p>
        </w:tc>
      </w:tr>
    </w:tbl>
    <w:p w14:paraId="4476AE26" w14:textId="3E6E71F4" w:rsidR="00FC2F37" w:rsidRPr="007D0CDD" w:rsidRDefault="00FC2F37" w:rsidP="003860F6"/>
    <w:p w14:paraId="45B9813D" w14:textId="20ECE1C0" w:rsidR="0062164F" w:rsidRPr="007D0CDD" w:rsidRDefault="3B84C98B" w:rsidP="003860F6">
      <w:pPr>
        <w:pStyle w:val="Heading1"/>
        <w:rPr>
          <w:rFonts w:ascii="Times New Roman" w:hAnsi="Times New Roman" w:cs="Times New Roman"/>
        </w:rPr>
      </w:pPr>
      <w:r w:rsidRPr="007D0CDD">
        <w:rPr>
          <w:rFonts w:ascii="Times New Roman" w:hAnsi="Times New Roman" w:cs="Times New Roman"/>
        </w:rPr>
        <w:t>PURPOSE</w:t>
      </w:r>
    </w:p>
    <w:p w14:paraId="553649CD" w14:textId="77777777" w:rsidR="003860F6" w:rsidRPr="007D0CDD" w:rsidRDefault="003860F6" w:rsidP="003860F6"/>
    <w:p w14:paraId="636F21EF" w14:textId="77777777" w:rsidR="00AB2C79" w:rsidRDefault="00AB2C79" w:rsidP="00AB2C79">
      <w:r>
        <w:t>The security of a DID account is heavily reliant on the bound authenticator, which serves as a digital key to access the account. However, in situations where the authenticator is lost or stolen, the account's security is compromised as unauthorized individuals may gain access to sensitive information. Similarly, if the bound authenticator is duplicated or used without the consent of the subscriber or administrator, the DID account is considered compromised, and its confidentiality and integrity are put at risk.</w:t>
      </w:r>
    </w:p>
    <w:p w14:paraId="3975C855" w14:textId="77777777" w:rsidR="00AB2C79" w:rsidRDefault="00AB2C79" w:rsidP="00AB2C79"/>
    <w:p w14:paraId="1D99B151" w14:textId="40C8DB1A" w:rsidR="025E1B81" w:rsidRPr="007D0CDD" w:rsidRDefault="00AB2C79" w:rsidP="00AB2C79">
      <w:r>
        <w:t>To mitigate such security and trust-related risks, it is crucial for administrators to follow clear and comprehensive processes and procedures that are designed t</w:t>
      </w:r>
      <w:r w:rsidR="00DF61D1">
        <w:t>o handle the</w:t>
      </w:r>
      <w:r>
        <w:t xml:space="preserve"> event</w:t>
      </w:r>
      <w:r w:rsidR="00DF61D1">
        <w:t xml:space="preserve"> of an</w:t>
      </w:r>
      <w:r>
        <w:t xml:space="preserve"> </w:t>
      </w:r>
      <w:r w:rsidR="00DF61D1">
        <w:t>authenticator breach</w:t>
      </w:r>
      <w:r>
        <w:t>. These protocols include immediate revocation of the compromised authenticator, as well as thorough investigations to determine the extent of the breach and any potential damage caused. By implementing proactive measures, administrators can minimize the likelihood and impact of future security breaches, thereby enhancing the security and trust of the DID system</w:t>
      </w:r>
      <w:r w:rsidR="025E1B81" w:rsidRPr="007D0CDD">
        <w:br/>
      </w:r>
    </w:p>
    <w:p w14:paraId="083E0123" w14:textId="443760BC" w:rsidR="00F04037" w:rsidRPr="007D0CDD" w:rsidRDefault="7518DBAA" w:rsidP="003860F6">
      <w:pPr>
        <w:pStyle w:val="Heading1"/>
        <w:rPr>
          <w:rFonts w:ascii="Times New Roman" w:hAnsi="Times New Roman" w:cs="Times New Roman"/>
        </w:rPr>
      </w:pPr>
      <w:r w:rsidRPr="007D0CDD">
        <w:rPr>
          <w:rFonts w:ascii="Times New Roman" w:hAnsi="Times New Roman" w:cs="Times New Roman"/>
        </w:rPr>
        <w:t>SCOPE</w:t>
      </w:r>
    </w:p>
    <w:p w14:paraId="66816E30" w14:textId="77777777" w:rsidR="003860F6" w:rsidRPr="007D0CDD" w:rsidRDefault="003860F6" w:rsidP="003860F6"/>
    <w:p w14:paraId="424354D7" w14:textId="6036CD24" w:rsidR="00615F24" w:rsidRDefault="00615F24" w:rsidP="00615F24">
      <w:r>
        <w:t>This document outlines processes and procedures that must be followed by administrators in events that result in a compromised authenticator, including loss, theft, damage, or unauthorized duplication. To prevent or detect potential identity misuse, administrators are expected to implement a fraud detection system capable of promptly identifying any suspicious activity.</w:t>
      </w:r>
    </w:p>
    <w:p w14:paraId="2C1A94F9" w14:textId="77777777" w:rsidR="00615F24" w:rsidRDefault="00615F24" w:rsidP="00615F24"/>
    <w:p w14:paraId="13491DF9" w14:textId="39E77AEA" w:rsidR="5757EAB9" w:rsidRDefault="00615F24" w:rsidP="00615F24">
      <w:r>
        <w:t>To ensure the security and integrity of digital identity accounts, the processes and procedures outlined in this document must be followed throughout the DID account's lifecycle. These measures include immediate revocation of the compromised authenticator, as well as prompt investigation and resolution of any suspected breaches. Adherence to these guidelines will allow administrators to maintain the trust and security of the digital identity system, preventing and mitigating any potential risks or breaches.</w:t>
      </w:r>
      <w:r w:rsidR="5757EAB9" w:rsidRPr="007D0CDD">
        <w:br/>
      </w:r>
    </w:p>
    <w:p w14:paraId="7C9DECE7" w14:textId="218C4E08" w:rsidR="00F0784E" w:rsidRPr="007D0CDD" w:rsidRDefault="00F0784E" w:rsidP="00F0784E">
      <w:pPr>
        <w:pStyle w:val="Heading1"/>
        <w:rPr>
          <w:rFonts w:ascii="Times New Roman" w:hAnsi="Times New Roman" w:cs="Times New Roman"/>
        </w:rPr>
      </w:pPr>
      <w:r>
        <w:rPr>
          <w:rFonts w:ascii="Times New Roman" w:hAnsi="Times New Roman" w:cs="Times New Roman"/>
        </w:rPr>
        <w:t>DEFINITIONS</w:t>
      </w:r>
    </w:p>
    <w:p w14:paraId="319812B9" w14:textId="1E9A5BDB" w:rsidR="00F0784E" w:rsidRDefault="00F0784E" w:rsidP="003860F6"/>
    <w:p w14:paraId="0AAF2CA4" w14:textId="77777777" w:rsidR="00F8516B" w:rsidRDefault="00F8516B" w:rsidP="00F8516B">
      <w:pPr>
        <w:rPr>
          <w:sz w:val="22"/>
          <w:szCs w:val="22"/>
        </w:rPr>
      </w:pPr>
      <w:r>
        <w:rPr>
          <w:b/>
          <w:bCs/>
        </w:rPr>
        <w:t>Digital Identity (DID)</w:t>
      </w:r>
      <w:r>
        <w:t xml:space="preserve"> – An online personal identity system.</w:t>
      </w:r>
    </w:p>
    <w:p w14:paraId="7D50576E" w14:textId="690F1F86" w:rsidR="00F8516B" w:rsidRDefault="00F8516B" w:rsidP="00F8516B">
      <w:r>
        <w:rPr>
          <w:b/>
          <w:bCs/>
        </w:rPr>
        <w:t>Standard Operating Procedure (SOP)</w:t>
      </w:r>
      <w:r>
        <w:t xml:space="preserve"> – The functions, processes and procedures that should be followed by Applicants, Subscribers, Claimants and Admin.</w:t>
      </w:r>
    </w:p>
    <w:p w14:paraId="7E7784D3" w14:textId="77777777" w:rsidR="00813B66" w:rsidRDefault="00813B66" w:rsidP="00813B66">
      <w:pPr>
        <w:rPr>
          <w:sz w:val="22"/>
          <w:szCs w:val="22"/>
        </w:rPr>
      </w:pPr>
      <w:r>
        <w:rPr>
          <w:b/>
          <w:bCs/>
        </w:rPr>
        <w:t>Subscriber</w:t>
      </w:r>
      <w:r>
        <w:t xml:space="preserve"> – An Applicant who has passed validation and </w:t>
      </w:r>
      <w:proofErr w:type="gramStart"/>
      <w:r>
        <w:t>verification, and</w:t>
      </w:r>
      <w:proofErr w:type="gramEnd"/>
      <w:r>
        <w:t xml:space="preserve"> has been enrolled into the online Digital Identity system. Also, a Claimant who has passed authentication. The Digital Identity account holder.</w:t>
      </w:r>
    </w:p>
    <w:p w14:paraId="4A2F969A" w14:textId="77777777" w:rsidR="00813B66" w:rsidRDefault="00813B66" w:rsidP="00813B66">
      <w:r>
        <w:rPr>
          <w:b/>
          <w:bCs/>
        </w:rPr>
        <w:t>Claimant</w:t>
      </w:r>
      <w:r>
        <w:t xml:space="preserve"> – A person who claims to possess an identity and has not yet passed authentication.</w:t>
      </w:r>
    </w:p>
    <w:p w14:paraId="1EB166D7" w14:textId="77777777" w:rsidR="00813B66" w:rsidRDefault="00813B66" w:rsidP="00813B66">
      <w:r>
        <w:rPr>
          <w:b/>
          <w:bCs/>
        </w:rPr>
        <w:t>Admin/Administration</w:t>
      </w:r>
      <w:r>
        <w:t xml:space="preserve"> – The staff of the Digital Identity provider, who conducts Onboarding and Identity Lifecycle Management.</w:t>
      </w:r>
    </w:p>
    <w:p w14:paraId="1E715386" w14:textId="77777777" w:rsidR="00F0784E" w:rsidRPr="007D0CDD" w:rsidRDefault="00F0784E" w:rsidP="003860F6"/>
    <w:p w14:paraId="2F09DDD5" w14:textId="1A873B91" w:rsidR="00E375C0" w:rsidRPr="007D0CDD" w:rsidRDefault="36A35531" w:rsidP="003860F6">
      <w:pPr>
        <w:pStyle w:val="Heading1"/>
        <w:rPr>
          <w:rFonts w:ascii="Times New Roman" w:hAnsi="Times New Roman" w:cs="Times New Roman"/>
        </w:rPr>
      </w:pPr>
      <w:r w:rsidRPr="007D0CDD">
        <w:rPr>
          <w:rFonts w:ascii="Times New Roman" w:hAnsi="Times New Roman" w:cs="Times New Roman"/>
        </w:rPr>
        <w:lastRenderedPageBreak/>
        <w:t xml:space="preserve">PROCESSES AND </w:t>
      </w:r>
      <w:r w:rsidR="3D313DA6" w:rsidRPr="007D0CDD">
        <w:rPr>
          <w:rFonts w:ascii="Times New Roman" w:hAnsi="Times New Roman" w:cs="Times New Roman"/>
        </w:rPr>
        <w:t>PROCEDURE</w:t>
      </w:r>
      <w:r w:rsidR="4DD331BA" w:rsidRPr="007D0CDD">
        <w:rPr>
          <w:rFonts w:ascii="Times New Roman" w:hAnsi="Times New Roman" w:cs="Times New Roman"/>
        </w:rPr>
        <w:t>S</w:t>
      </w:r>
      <w:r w:rsidR="00E375C0" w:rsidRPr="007D0CDD">
        <w:rPr>
          <w:rFonts w:ascii="Times New Roman" w:hAnsi="Times New Roman" w:cs="Times New Roman"/>
        </w:rPr>
        <w:br/>
      </w:r>
    </w:p>
    <w:p w14:paraId="4A3FF467" w14:textId="1A5E047E" w:rsidR="00133BE9" w:rsidRPr="00700391" w:rsidRDefault="0063353C" w:rsidP="00133BE9">
      <w:pPr>
        <w:rPr>
          <w:i/>
          <w:iCs/>
        </w:rPr>
      </w:pPr>
      <w:r w:rsidRPr="007D0CDD">
        <w:rPr>
          <w:i/>
          <w:iCs/>
        </w:rPr>
        <w:t xml:space="preserve">A. </w:t>
      </w:r>
      <w:r w:rsidR="3334DE6C" w:rsidRPr="007D0CDD">
        <w:rPr>
          <w:i/>
          <w:iCs/>
        </w:rPr>
        <w:t xml:space="preserve">Subscriber loses their </w:t>
      </w:r>
      <w:r w:rsidR="71D9CD2A" w:rsidRPr="007D0CDD">
        <w:rPr>
          <w:i/>
          <w:iCs/>
        </w:rPr>
        <w:t>authenticator,</w:t>
      </w:r>
      <w:r w:rsidR="3334DE6C" w:rsidRPr="007D0CDD">
        <w:rPr>
          <w:i/>
          <w:iCs/>
        </w:rPr>
        <w:t xml:space="preserve"> or it is stolen</w:t>
      </w:r>
      <w:r w:rsidR="6C0278C9" w:rsidRPr="007D0CDD">
        <w:rPr>
          <w:i/>
          <w:iCs/>
        </w:rPr>
        <w:t>:</w:t>
      </w:r>
    </w:p>
    <w:p w14:paraId="2CF3C27F" w14:textId="2539598A" w:rsidR="00133BE9" w:rsidRPr="00133BE9" w:rsidRDefault="00133BE9" w:rsidP="00133BE9">
      <w:pPr>
        <w:numPr>
          <w:ilvl w:val="0"/>
          <w:numId w:val="38"/>
        </w:numPr>
        <w:rPr>
          <w:lang w:val="en-GB"/>
        </w:rPr>
      </w:pPr>
      <w:r>
        <w:rPr>
          <w:lang w:val="en-GB"/>
        </w:rPr>
        <w:t>T</w:t>
      </w:r>
      <w:commentRangeStart w:id="1"/>
      <w:r>
        <w:rPr>
          <w:lang w:val="en-GB"/>
        </w:rPr>
        <w:t>he s</w:t>
      </w:r>
      <w:r w:rsidRPr="00133BE9">
        <w:rPr>
          <w:lang w:val="en-GB"/>
        </w:rPr>
        <w:t>ubscriber notifies the administrator of loss, theft, or damage of authenticator</w:t>
      </w:r>
      <w:commentRangeEnd w:id="1"/>
      <w:r w:rsidR="006C5918">
        <w:rPr>
          <w:rStyle w:val="CommentReference"/>
        </w:rPr>
        <w:commentReference w:id="1"/>
      </w:r>
      <w:r w:rsidR="00C935A8">
        <w:rPr>
          <w:lang w:val="en-GB"/>
        </w:rPr>
        <w:t xml:space="preserve"> </w:t>
      </w:r>
    </w:p>
    <w:p w14:paraId="1E794247" w14:textId="6BE4C2F0" w:rsidR="00133BE9" w:rsidRDefault="00133BE9" w:rsidP="00133BE9">
      <w:pPr>
        <w:numPr>
          <w:ilvl w:val="0"/>
          <w:numId w:val="38"/>
        </w:numPr>
        <w:rPr>
          <w:ins w:id="2" w:author="Hariharan, Jagdish" w:date="2024-02-11T04:51:00Z"/>
          <w:lang w:val="en-GB"/>
        </w:rPr>
      </w:pPr>
      <w:r>
        <w:rPr>
          <w:lang w:val="en-GB"/>
        </w:rPr>
        <w:t>The a</w:t>
      </w:r>
      <w:r w:rsidRPr="00133BE9">
        <w:rPr>
          <w:lang w:val="en-GB"/>
        </w:rPr>
        <w:t>dmin</w:t>
      </w:r>
      <w:r>
        <w:rPr>
          <w:lang w:val="en-GB"/>
        </w:rPr>
        <w:t>istrator</w:t>
      </w:r>
      <w:r w:rsidRPr="00133BE9">
        <w:rPr>
          <w:lang w:val="en-GB"/>
        </w:rPr>
        <w:t xml:space="preserve"> </w:t>
      </w:r>
      <w:r w:rsidR="00465224">
        <w:rPr>
          <w:lang w:val="en-GB"/>
        </w:rPr>
        <w:t>invalidates</w:t>
      </w:r>
      <w:r w:rsidRPr="00133BE9">
        <w:rPr>
          <w:lang w:val="en-GB"/>
        </w:rPr>
        <w:t xml:space="preserve"> the authenticator associated with the subscriber's account.</w:t>
      </w:r>
    </w:p>
    <w:p w14:paraId="6C85CA0C" w14:textId="77777777" w:rsidR="00301628" w:rsidRPr="00301628" w:rsidRDefault="00301628">
      <w:pPr>
        <w:numPr>
          <w:ilvl w:val="0"/>
          <w:numId w:val="39"/>
        </w:numPr>
        <w:rPr>
          <w:ins w:id="3" w:author="Hariharan, Jagdish" w:date="2024-02-11T04:51:00Z"/>
          <w:lang w:val="en-GB"/>
        </w:rPr>
        <w:pPrChange w:id="4" w:author="Hariharan, Jagdish" w:date="2024-02-11T04:51:00Z">
          <w:pPr>
            <w:numPr>
              <w:numId w:val="38"/>
            </w:numPr>
            <w:ind w:left="720" w:hanging="360"/>
          </w:pPr>
        </w:pPrChange>
      </w:pPr>
      <w:ins w:id="5" w:author="Hariharan, Jagdish" w:date="2024-02-11T04:51:00Z">
        <w:r w:rsidRPr="00301628">
          <w:rPr>
            <w:lang w:val="en-GB"/>
          </w:rPr>
          <w:t>Immediately deploy secure deletion routines to erase all data related to the compromised authenticator from the system.</w:t>
        </w:r>
      </w:ins>
    </w:p>
    <w:p w14:paraId="52D8B02D" w14:textId="63A52D23" w:rsidR="00301628" w:rsidRPr="00133BE9" w:rsidRDefault="00301628">
      <w:pPr>
        <w:numPr>
          <w:ilvl w:val="0"/>
          <w:numId w:val="39"/>
        </w:numPr>
        <w:rPr>
          <w:lang w:val="en-GB"/>
        </w:rPr>
        <w:pPrChange w:id="6" w:author="Hariharan, Jagdish" w:date="2024-02-11T04:51:00Z">
          <w:pPr>
            <w:numPr>
              <w:numId w:val="38"/>
            </w:numPr>
            <w:ind w:left="720" w:hanging="360"/>
          </w:pPr>
        </w:pPrChange>
      </w:pPr>
      <w:ins w:id="7" w:author="Hariharan, Jagdish" w:date="2024-02-11T04:51:00Z">
        <w:r w:rsidRPr="00301628">
          <w:rPr>
            <w:lang w:val="en-GB"/>
          </w:rPr>
          <w:t>Ensure that the deletion process adheres to best practices for secure data destruction, making data recovery impossible.</w:t>
        </w:r>
      </w:ins>
    </w:p>
    <w:p w14:paraId="2CF063DA" w14:textId="7866B811" w:rsidR="00133BE9" w:rsidRPr="00133BE9" w:rsidRDefault="00133BE9" w:rsidP="00133BE9">
      <w:pPr>
        <w:numPr>
          <w:ilvl w:val="0"/>
          <w:numId w:val="38"/>
        </w:numPr>
        <w:rPr>
          <w:lang w:val="en-GB"/>
        </w:rPr>
      </w:pPr>
      <w:r>
        <w:rPr>
          <w:lang w:val="en-GB"/>
        </w:rPr>
        <w:t>The s</w:t>
      </w:r>
      <w:r w:rsidRPr="00133BE9">
        <w:rPr>
          <w:lang w:val="en-GB"/>
        </w:rPr>
        <w:t xml:space="preserve">ubscriber must repeat the </w:t>
      </w:r>
      <w:r w:rsidR="00167257">
        <w:rPr>
          <w:lang w:val="en-GB"/>
        </w:rPr>
        <w:t>Validation</w:t>
      </w:r>
      <w:r w:rsidRPr="00133BE9">
        <w:rPr>
          <w:lang w:val="en-GB"/>
        </w:rPr>
        <w:t xml:space="preserve"> process.</w:t>
      </w:r>
    </w:p>
    <w:p w14:paraId="1D3375AB" w14:textId="6E0988CC" w:rsidR="00133BE9" w:rsidRPr="00133BE9" w:rsidRDefault="00133BE9" w:rsidP="00133BE9">
      <w:pPr>
        <w:numPr>
          <w:ilvl w:val="0"/>
          <w:numId w:val="38"/>
        </w:numPr>
        <w:rPr>
          <w:lang w:val="en-GB"/>
        </w:rPr>
      </w:pPr>
      <w:r>
        <w:rPr>
          <w:lang w:val="en-GB"/>
        </w:rPr>
        <w:t>The a</w:t>
      </w:r>
      <w:r w:rsidRPr="00133BE9">
        <w:rPr>
          <w:lang w:val="en-GB"/>
        </w:rPr>
        <w:t>dmin</w:t>
      </w:r>
      <w:r>
        <w:rPr>
          <w:lang w:val="en-GB"/>
        </w:rPr>
        <w:t>istrator</w:t>
      </w:r>
      <w:r w:rsidRPr="00133BE9">
        <w:rPr>
          <w:lang w:val="en-GB"/>
        </w:rPr>
        <w:t xml:space="preserve"> </w:t>
      </w:r>
      <w:r w:rsidR="00167257">
        <w:rPr>
          <w:lang w:val="en-GB"/>
        </w:rPr>
        <w:t>ver</w:t>
      </w:r>
      <w:ins w:id="8" w:author="Jagdish Hariharan" w:date="2024-02-11T10:16:00Z">
        <w:r w:rsidR="002D53BB">
          <w:rPr>
            <w:lang w:val="en-GB"/>
          </w:rPr>
          <w:t>i</w:t>
        </w:r>
      </w:ins>
      <w:r w:rsidR="00167257">
        <w:rPr>
          <w:lang w:val="en-GB"/>
        </w:rPr>
        <w:t>fies</w:t>
      </w:r>
      <w:r w:rsidRPr="00133BE9">
        <w:rPr>
          <w:lang w:val="en-GB"/>
        </w:rPr>
        <w:t xml:space="preserve"> that the authentication claimant is the same person who was previously bound to the proofed evidence.</w:t>
      </w:r>
    </w:p>
    <w:p w14:paraId="5A35E1EF" w14:textId="6BCEADAA" w:rsidR="00133BE9" w:rsidRPr="00133BE9" w:rsidRDefault="00133BE9" w:rsidP="00133BE9">
      <w:pPr>
        <w:numPr>
          <w:ilvl w:val="0"/>
          <w:numId w:val="38"/>
        </w:numPr>
        <w:rPr>
          <w:lang w:val="en-GB"/>
        </w:rPr>
      </w:pPr>
      <w:r>
        <w:rPr>
          <w:lang w:val="en-GB"/>
        </w:rPr>
        <w:t>The a</w:t>
      </w:r>
      <w:r w:rsidRPr="00133BE9">
        <w:rPr>
          <w:lang w:val="en-GB"/>
        </w:rPr>
        <w:t>dmin</w:t>
      </w:r>
      <w:r>
        <w:rPr>
          <w:lang w:val="en-GB"/>
        </w:rPr>
        <w:t>istrator</w:t>
      </w:r>
      <w:r w:rsidRPr="00133BE9">
        <w:rPr>
          <w:lang w:val="en-GB"/>
        </w:rPr>
        <w:t xml:space="preserve"> binds the replacement authenticator to the subscriber's account.</w:t>
      </w:r>
    </w:p>
    <w:p w14:paraId="36C18A96" w14:textId="0447C934" w:rsidR="5757EAB9" w:rsidRPr="008E517E" w:rsidRDefault="00133BE9" w:rsidP="00133BE9">
      <w:pPr>
        <w:numPr>
          <w:ilvl w:val="0"/>
          <w:numId w:val="38"/>
        </w:numPr>
        <w:rPr>
          <w:lang w:val="en-GB"/>
        </w:rPr>
      </w:pPr>
      <w:r w:rsidRPr="00133BE9">
        <w:rPr>
          <w:lang w:val="en-GB"/>
        </w:rPr>
        <w:t>If the subscriber has other remaining authenticators for multi-factor authentication, they may continue to use them for account access</w:t>
      </w:r>
      <w:ins w:id="9" w:author="Hariharan, Jagdish" w:date="2024-02-11T04:52:00Z">
        <w:r w:rsidR="007D4D78">
          <w:rPr>
            <w:lang w:val="en-GB"/>
          </w:rPr>
          <w:t xml:space="preserve">, </w:t>
        </w:r>
        <w:r w:rsidR="007D4D78" w:rsidRPr="007D4D78">
          <w:rPr>
            <w:lang w:val="en-GB"/>
          </w:rPr>
          <w:t>after ensuring they have not been compromised.</w:t>
        </w:r>
      </w:ins>
      <w:del w:id="10" w:author="Hariharan, Jagdish" w:date="2024-02-11T04:52:00Z">
        <w:r w:rsidRPr="00133BE9" w:rsidDel="007D4D78">
          <w:rPr>
            <w:lang w:val="en-GB"/>
          </w:rPr>
          <w:delText>.</w:delText>
        </w:r>
      </w:del>
      <w:r w:rsidR="5757EAB9" w:rsidRPr="007D0CDD">
        <w:br/>
      </w:r>
    </w:p>
    <w:p w14:paraId="7A125883" w14:textId="1BE64B41" w:rsidR="00934418" w:rsidRDefault="0063353C" w:rsidP="003860F6">
      <w:pPr>
        <w:rPr>
          <w:i/>
          <w:iCs/>
        </w:rPr>
      </w:pPr>
      <w:r w:rsidRPr="007D0CDD">
        <w:rPr>
          <w:i/>
          <w:iCs/>
        </w:rPr>
        <w:t xml:space="preserve">B. </w:t>
      </w:r>
      <w:r w:rsidR="3334DE6C" w:rsidRPr="007D0CDD">
        <w:rPr>
          <w:i/>
          <w:iCs/>
        </w:rPr>
        <w:t xml:space="preserve">Authenticator is duplicated but it was not </w:t>
      </w:r>
      <w:r w:rsidR="0077708F" w:rsidRPr="007D0CDD">
        <w:rPr>
          <w:i/>
          <w:iCs/>
        </w:rPr>
        <w:t>authorized</w:t>
      </w:r>
      <w:r w:rsidR="5D9D0E4B" w:rsidRPr="007D0CDD">
        <w:rPr>
          <w:i/>
          <w:iCs/>
        </w:rPr>
        <w:t>:</w:t>
      </w:r>
    </w:p>
    <w:p w14:paraId="11454A4A" w14:textId="77777777" w:rsidR="00F66FC0" w:rsidRPr="00F66FC0" w:rsidRDefault="00F66FC0" w:rsidP="00F66FC0">
      <w:pPr>
        <w:numPr>
          <w:ilvl w:val="0"/>
          <w:numId w:val="37"/>
        </w:numPr>
        <w:rPr>
          <w:lang w:val="en-GB"/>
        </w:rPr>
      </w:pPr>
      <w:r w:rsidRPr="00F66FC0">
        <w:rPr>
          <w:lang w:val="en-GB"/>
        </w:rPr>
        <w:t>The administrator activates fraud detection measures by incorporating intelligence.</w:t>
      </w:r>
    </w:p>
    <w:p w14:paraId="2A3FAEE8" w14:textId="77777777" w:rsidR="00F66FC0" w:rsidRDefault="00F66FC0" w:rsidP="00F66FC0">
      <w:pPr>
        <w:numPr>
          <w:ilvl w:val="0"/>
          <w:numId w:val="37"/>
        </w:numPr>
        <w:rPr>
          <w:ins w:id="11" w:author="Hariharan, Jagdish" w:date="2024-02-11T04:52:00Z"/>
          <w:lang w:val="en-GB"/>
        </w:rPr>
      </w:pPr>
      <w:r w:rsidRPr="00F66FC0">
        <w:rPr>
          <w:lang w:val="en-GB"/>
        </w:rPr>
        <w:t>The administrator invalidates the current authenticator.</w:t>
      </w:r>
    </w:p>
    <w:p w14:paraId="0E7DAED8" w14:textId="77777777" w:rsidR="00CC0C78" w:rsidRPr="00CC0C78" w:rsidRDefault="00CC0C78">
      <w:pPr>
        <w:numPr>
          <w:ilvl w:val="0"/>
          <w:numId w:val="40"/>
        </w:numPr>
        <w:rPr>
          <w:ins w:id="12" w:author="Hariharan, Jagdish" w:date="2024-02-11T04:52:00Z"/>
          <w:lang w:val="en-GB"/>
        </w:rPr>
        <w:pPrChange w:id="13" w:author="Hariharan, Jagdish" w:date="2024-02-11T04:53:00Z">
          <w:pPr>
            <w:numPr>
              <w:numId w:val="37"/>
            </w:numPr>
            <w:ind w:left="720" w:hanging="360"/>
          </w:pPr>
        </w:pPrChange>
      </w:pPr>
      <w:ins w:id="14" w:author="Hariharan, Jagdish" w:date="2024-02-11T04:52:00Z">
        <w:r w:rsidRPr="00CC0C78">
          <w:rPr>
            <w:lang w:val="en-GB"/>
          </w:rPr>
          <w:t>Deploy secure deletion routines for the invalidated authenticator, ensuring the complete erasure of associated data.</w:t>
        </w:r>
      </w:ins>
    </w:p>
    <w:p w14:paraId="040D0FB3" w14:textId="06A94F24" w:rsidR="00CC0C78" w:rsidRPr="00F66FC0" w:rsidRDefault="00CC0C78">
      <w:pPr>
        <w:numPr>
          <w:ilvl w:val="0"/>
          <w:numId w:val="40"/>
        </w:numPr>
        <w:rPr>
          <w:lang w:val="en-GB"/>
        </w:rPr>
        <w:pPrChange w:id="15" w:author="Hariharan, Jagdish" w:date="2024-02-11T04:53:00Z">
          <w:pPr>
            <w:numPr>
              <w:numId w:val="37"/>
            </w:numPr>
            <w:ind w:left="720" w:hanging="360"/>
          </w:pPr>
        </w:pPrChange>
      </w:pPr>
      <w:ins w:id="16" w:author="Hariharan, Jagdish" w:date="2024-02-11T04:52:00Z">
        <w:r w:rsidRPr="00CC0C78">
          <w:rPr>
            <w:lang w:val="en-GB"/>
          </w:rPr>
          <w:t>The process for secure deletion must be thorough, conforming to industry standards for data destruction to prevent any unauthorized recovery or use.</w:t>
        </w:r>
      </w:ins>
    </w:p>
    <w:p w14:paraId="6825D2B2" w14:textId="77777777" w:rsidR="00F66FC0" w:rsidRPr="00F66FC0" w:rsidRDefault="00F66FC0" w:rsidP="00F66FC0">
      <w:pPr>
        <w:numPr>
          <w:ilvl w:val="0"/>
          <w:numId w:val="37"/>
        </w:numPr>
        <w:rPr>
          <w:lang w:val="en-GB"/>
        </w:rPr>
      </w:pPr>
      <w:r w:rsidRPr="00F66FC0">
        <w:rPr>
          <w:lang w:val="en-GB"/>
        </w:rPr>
        <w:t>The subscriber is required to undergo the identity proofing process again.</w:t>
      </w:r>
    </w:p>
    <w:p w14:paraId="0E10DD65" w14:textId="77777777" w:rsidR="00F66FC0" w:rsidRPr="00F66FC0" w:rsidRDefault="00F66FC0" w:rsidP="00F66FC0">
      <w:pPr>
        <w:numPr>
          <w:ilvl w:val="0"/>
          <w:numId w:val="37"/>
        </w:numPr>
        <w:rPr>
          <w:lang w:val="en-GB"/>
        </w:rPr>
      </w:pPr>
      <w:r w:rsidRPr="00F66FC0">
        <w:rPr>
          <w:lang w:val="en-GB"/>
        </w:rPr>
        <w:t>The administrator verifies that the new claimant is the same as the one previously authenticated.</w:t>
      </w:r>
    </w:p>
    <w:p w14:paraId="380A204B" w14:textId="02495096" w:rsidR="00F66FC0" w:rsidRPr="00F66FC0" w:rsidRDefault="00F66FC0" w:rsidP="00F66FC0">
      <w:pPr>
        <w:numPr>
          <w:ilvl w:val="0"/>
          <w:numId w:val="37"/>
        </w:numPr>
        <w:rPr>
          <w:lang w:val="en-GB"/>
        </w:rPr>
      </w:pPr>
      <w:r w:rsidRPr="00F66FC0">
        <w:rPr>
          <w:lang w:val="en-GB"/>
        </w:rPr>
        <w:t xml:space="preserve">The administrator </w:t>
      </w:r>
      <w:r w:rsidR="00026027">
        <w:rPr>
          <w:lang w:val="en-GB"/>
        </w:rPr>
        <w:t>binds</w:t>
      </w:r>
      <w:r w:rsidRPr="00F66FC0">
        <w:rPr>
          <w:lang w:val="en-GB"/>
        </w:rPr>
        <w:t xml:space="preserve"> the replacement authenticator with the subscriber's digital identity.</w:t>
      </w:r>
    </w:p>
    <w:p w14:paraId="2B9CF7F7" w14:textId="77777777" w:rsidR="00946365" w:rsidRPr="00946365" w:rsidRDefault="00946365" w:rsidP="003860F6">
      <w:pPr>
        <w:rPr>
          <w:i/>
          <w:iCs/>
        </w:rPr>
      </w:pPr>
    </w:p>
    <w:p w14:paraId="675F0AFD" w14:textId="728CB1A0" w:rsidR="004820B6" w:rsidRPr="007D0CDD" w:rsidRDefault="0B4C13E3" w:rsidP="003860F6">
      <w:pPr>
        <w:pStyle w:val="Heading1"/>
        <w:rPr>
          <w:rFonts w:ascii="Times New Roman" w:hAnsi="Times New Roman" w:cs="Times New Roman"/>
        </w:rPr>
      </w:pPr>
      <w:r w:rsidRPr="007D0CDD">
        <w:rPr>
          <w:rFonts w:ascii="Times New Roman" w:hAnsi="Times New Roman" w:cs="Times New Roman"/>
        </w:rPr>
        <w:t xml:space="preserve">SOP </w:t>
      </w:r>
      <w:r w:rsidR="4A3BDC18" w:rsidRPr="007D0CDD">
        <w:rPr>
          <w:rFonts w:ascii="Times New Roman" w:hAnsi="Times New Roman" w:cs="Times New Roman"/>
        </w:rPr>
        <w:t>APPENDICES</w:t>
      </w:r>
    </w:p>
    <w:p w14:paraId="2DB70BB8" w14:textId="77777777" w:rsidR="008F404A" w:rsidRPr="007D0CDD" w:rsidRDefault="008F404A" w:rsidP="003860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7D0CDD" w14:paraId="19FB2F48" w14:textId="77777777" w:rsidTr="5757EAB9">
        <w:tc>
          <w:tcPr>
            <w:tcW w:w="1548" w:type="dxa"/>
          </w:tcPr>
          <w:p w14:paraId="5C938F1E" w14:textId="77777777" w:rsidR="008F404A" w:rsidRPr="007D0CDD" w:rsidRDefault="26D5DD98" w:rsidP="003860F6">
            <w:r w:rsidRPr="007D0CDD">
              <w:t>Revision History:</w:t>
            </w:r>
          </w:p>
        </w:tc>
        <w:tc>
          <w:tcPr>
            <w:tcW w:w="1170" w:type="dxa"/>
          </w:tcPr>
          <w:p w14:paraId="23E663B7" w14:textId="77777777" w:rsidR="008F404A" w:rsidRPr="007D0CDD" w:rsidRDefault="26D5DD98" w:rsidP="003860F6">
            <w:r w:rsidRPr="007D0CDD">
              <w:t>Version</w:t>
            </w:r>
          </w:p>
          <w:p w14:paraId="588C39F2" w14:textId="281A1807" w:rsidR="008F404A" w:rsidRPr="007D0CDD" w:rsidRDefault="008F404A" w:rsidP="003860F6"/>
        </w:tc>
        <w:tc>
          <w:tcPr>
            <w:tcW w:w="2070" w:type="dxa"/>
          </w:tcPr>
          <w:p w14:paraId="1697EA49" w14:textId="77777777" w:rsidR="008F404A" w:rsidRPr="007D0CDD" w:rsidRDefault="26D5DD98" w:rsidP="003860F6">
            <w:r w:rsidRPr="007D0CDD">
              <w:t>Effective Date</w:t>
            </w:r>
          </w:p>
          <w:p w14:paraId="5D039F2D" w14:textId="0C1897B8" w:rsidR="008F404A" w:rsidRPr="007D0CDD" w:rsidRDefault="008F404A" w:rsidP="003860F6"/>
        </w:tc>
        <w:tc>
          <w:tcPr>
            <w:tcW w:w="4680" w:type="dxa"/>
          </w:tcPr>
          <w:p w14:paraId="6EFE6513" w14:textId="77777777" w:rsidR="008F404A" w:rsidRPr="007D0CDD" w:rsidRDefault="26D5DD98" w:rsidP="003860F6">
            <w:r w:rsidRPr="007D0CDD">
              <w:t>Description</w:t>
            </w:r>
          </w:p>
          <w:p w14:paraId="3078810A" w14:textId="268112C9" w:rsidR="008F404A" w:rsidRPr="007D0CDD" w:rsidRDefault="008F404A" w:rsidP="003860F6"/>
        </w:tc>
      </w:tr>
      <w:tr w:rsidR="00B66C48" w:rsidRPr="007D0CDD" w14:paraId="7FD32814" w14:textId="77777777" w:rsidTr="5757EAB9">
        <w:tc>
          <w:tcPr>
            <w:tcW w:w="1548" w:type="dxa"/>
          </w:tcPr>
          <w:p w14:paraId="54519E0B" w14:textId="0281E7E1" w:rsidR="008F404A" w:rsidRPr="007D0CDD" w:rsidRDefault="461360F2" w:rsidP="003860F6">
            <w:r w:rsidRPr="007D0CDD">
              <w:t>blank</w:t>
            </w:r>
          </w:p>
        </w:tc>
        <w:tc>
          <w:tcPr>
            <w:tcW w:w="1170" w:type="dxa"/>
          </w:tcPr>
          <w:p w14:paraId="5A28F15F" w14:textId="5E175F0F" w:rsidR="008F404A" w:rsidRPr="007D0CDD" w:rsidRDefault="615785D6" w:rsidP="003860F6">
            <w:r w:rsidRPr="007D0CDD">
              <w:t>1.0</w:t>
            </w:r>
          </w:p>
        </w:tc>
        <w:tc>
          <w:tcPr>
            <w:tcW w:w="2070" w:type="dxa"/>
          </w:tcPr>
          <w:p w14:paraId="6FC0C07F" w14:textId="459635B0" w:rsidR="008F404A" w:rsidRPr="007D0CDD" w:rsidRDefault="00B81E3E" w:rsidP="003860F6">
            <w:r w:rsidRPr="007D0CDD">
              <w:t>18</w:t>
            </w:r>
            <w:r w:rsidR="615785D6" w:rsidRPr="007D0CDD">
              <w:t>-</w:t>
            </w:r>
            <w:r w:rsidRPr="007D0CDD">
              <w:t>04</w:t>
            </w:r>
            <w:r w:rsidR="615785D6" w:rsidRPr="007D0CDD">
              <w:t>-</w:t>
            </w:r>
            <w:r w:rsidRPr="007D0CDD">
              <w:t>2023</w:t>
            </w:r>
          </w:p>
        </w:tc>
        <w:tc>
          <w:tcPr>
            <w:tcW w:w="4680" w:type="dxa"/>
          </w:tcPr>
          <w:p w14:paraId="50A5B30F" w14:textId="3134CF0D" w:rsidR="008F404A" w:rsidRPr="007D0CDD" w:rsidRDefault="615785D6" w:rsidP="003860F6">
            <w:r w:rsidRPr="007D0CDD">
              <w:t>First Approval</w:t>
            </w:r>
          </w:p>
        </w:tc>
      </w:tr>
    </w:tbl>
    <w:p w14:paraId="245E205D" w14:textId="77777777" w:rsidR="00984FF9" w:rsidRPr="007D0CDD" w:rsidRDefault="00984FF9" w:rsidP="003860F6"/>
    <w:sectPr w:rsidR="00984FF9" w:rsidRPr="007D0CDD" w:rsidSect="00DB5C72">
      <w:headerReference w:type="default" r:id="rId15"/>
      <w:footerReference w:type="default" r:id="rId16"/>
      <w:pgSz w:w="12240" w:h="15840"/>
      <w:pgMar w:top="851" w:right="758" w:bottom="720" w:left="1440" w:header="283"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 AL TARIQ SHEIK (PGR)" w:date="2023-05-03T06:56:00Z" w:initials="AS">
    <w:p w14:paraId="2BAEBB21" w14:textId="77777777" w:rsidR="006C5918" w:rsidRDefault="006C5918" w:rsidP="00ED49B9">
      <w:r>
        <w:rPr>
          <w:rStyle w:val="CommentReference"/>
        </w:rPr>
        <w:annotationRef/>
      </w:r>
      <w:r>
        <w:rPr>
          <w:color w:val="000000"/>
          <w:sz w:val="20"/>
          <w:szCs w:val="20"/>
        </w:rPr>
        <w:t>I need to add submission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EB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C8436" w16cex:dateUtc="2023-05-03T0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EBB21" w16cid:durableId="27FC84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BA8B" w14:textId="77777777" w:rsidR="002A2A68" w:rsidRDefault="002A2A68" w:rsidP="00593723">
      <w:r>
        <w:separator/>
      </w:r>
    </w:p>
  </w:endnote>
  <w:endnote w:type="continuationSeparator" w:id="0">
    <w:p w14:paraId="340426B0" w14:textId="77777777" w:rsidR="002A2A68" w:rsidRDefault="002A2A68" w:rsidP="00593723">
      <w:r>
        <w:continuationSeparator/>
      </w:r>
    </w:p>
  </w:endnote>
  <w:endnote w:type="continuationNotice" w:id="1">
    <w:p w14:paraId="0D2D2396" w14:textId="77777777" w:rsidR="002A2A68" w:rsidRDefault="002A2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6832E8F2"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7773" w14:textId="77777777" w:rsidR="002A2A68" w:rsidRDefault="002A2A68" w:rsidP="00593723">
      <w:r>
        <w:separator/>
      </w:r>
    </w:p>
  </w:footnote>
  <w:footnote w:type="continuationSeparator" w:id="0">
    <w:p w14:paraId="3706E3F7" w14:textId="77777777" w:rsidR="002A2A68" w:rsidRDefault="002A2A68" w:rsidP="00593723">
      <w:r>
        <w:continuationSeparator/>
      </w:r>
    </w:p>
  </w:footnote>
  <w:footnote w:type="continuationNotice" w:id="1">
    <w:p w14:paraId="099D1BC2" w14:textId="77777777" w:rsidR="002A2A68" w:rsidRDefault="002A2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7" w:name="_Hlk41637312"/>
    <w:bookmarkStart w:id="18" w:name="_Hlk41637313"/>
    <w:bookmarkStart w:id="19" w:name="_Hlk41637314"/>
    <w:bookmarkStart w:id="20" w:name="_Hlk41637315"/>
    <w:bookmarkStart w:id="21" w:name="_Hlk41637316"/>
    <w:bookmarkStart w:id="22" w:name="_Hlk41637317"/>
    <w:bookmarkStart w:id="23" w:name="_Hlk41637318"/>
    <w:bookmarkStart w:id="24" w:name="_Hlk41637319"/>
    <w:bookmarkStart w:id="25" w:name="_Hlk41637320"/>
    <w:bookmarkStart w:id="26" w:name="_Hlk41637321"/>
    <w:bookmarkStart w:id="27" w:name="_Hlk41637322"/>
    <w:bookmarkStart w:id="28" w:name="_Hlk41637323"/>
    <w:bookmarkStart w:id="29" w:name="_Hlk41637324"/>
    <w:bookmarkStart w:id="30" w:name="_Hlk41637325"/>
    <w:bookmarkStart w:id="31" w:name="_Hlk41637326"/>
    <w:bookmarkStart w:id="32" w:name="_Hlk41637327"/>
    <w:bookmarkStart w:id="33" w:name="_Hlk41637328"/>
    <w:bookmarkStart w:id="34" w:name="_Hlk41637329"/>
    <w:r>
      <w:rPr>
        <w:rFonts w:ascii="Arial" w:hAnsi="Arial" w:cs="Arial"/>
      </w:rPr>
      <w:tab/>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936292"/>
    <w:multiLevelType w:val="hybridMultilevel"/>
    <w:tmpl w:val="E0DA9DD8"/>
    <w:lvl w:ilvl="0" w:tplc="D6B6A878">
      <w:start w:val="1"/>
      <w:numFmt w:val="lowerLetter"/>
      <w:lvlText w:val="%1."/>
      <w:lvlJc w:val="left"/>
      <w:pPr>
        <w:ind w:left="720" w:hanging="360"/>
      </w:pPr>
    </w:lvl>
    <w:lvl w:ilvl="1" w:tplc="82CC5666">
      <w:start w:val="1"/>
      <w:numFmt w:val="lowerLetter"/>
      <w:lvlText w:val="%2."/>
      <w:lvlJc w:val="left"/>
      <w:pPr>
        <w:ind w:left="1440" w:hanging="360"/>
      </w:pPr>
    </w:lvl>
    <w:lvl w:ilvl="2" w:tplc="1012E29C">
      <w:start w:val="1"/>
      <w:numFmt w:val="lowerRoman"/>
      <w:lvlText w:val="%3."/>
      <w:lvlJc w:val="right"/>
      <w:pPr>
        <w:ind w:left="2160" w:hanging="180"/>
      </w:pPr>
    </w:lvl>
    <w:lvl w:ilvl="3" w:tplc="F8243FFE">
      <w:start w:val="1"/>
      <w:numFmt w:val="decimal"/>
      <w:lvlText w:val="%4."/>
      <w:lvlJc w:val="left"/>
      <w:pPr>
        <w:ind w:left="2880" w:hanging="360"/>
      </w:pPr>
    </w:lvl>
    <w:lvl w:ilvl="4" w:tplc="4E103AA8">
      <w:start w:val="1"/>
      <w:numFmt w:val="lowerLetter"/>
      <w:lvlText w:val="%5."/>
      <w:lvlJc w:val="left"/>
      <w:pPr>
        <w:ind w:left="3600" w:hanging="360"/>
      </w:pPr>
    </w:lvl>
    <w:lvl w:ilvl="5" w:tplc="AB045100">
      <w:start w:val="1"/>
      <w:numFmt w:val="lowerRoman"/>
      <w:lvlText w:val="%6."/>
      <w:lvlJc w:val="right"/>
      <w:pPr>
        <w:ind w:left="4320" w:hanging="180"/>
      </w:pPr>
    </w:lvl>
    <w:lvl w:ilvl="6" w:tplc="ECA28AC8">
      <w:start w:val="1"/>
      <w:numFmt w:val="decimal"/>
      <w:lvlText w:val="%7."/>
      <w:lvlJc w:val="left"/>
      <w:pPr>
        <w:ind w:left="5040" w:hanging="360"/>
      </w:pPr>
    </w:lvl>
    <w:lvl w:ilvl="7" w:tplc="AD20545E">
      <w:start w:val="1"/>
      <w:numFmt w:val="lowerLetter"/>
      <w:lvlText w:val="%8."/>
      <w:lvlJc w:val="left"/>
      <w:pPr>
        <w:ind w:left="5760" w:hanging="360"/>
      </w:pPr>
    </w:lvl>
    <w:lvl w:ilvl="8" w:tplc="F1865D6E">
      <w:start w:val="1"/>
      <w:numFmt w:val="lowerRoman"/>
      <w:lvlText w:val="%9."/>
      <w:lvlJc w:val="right"/>
      <w:pPr>
        <w:ind w:left="6480" w:hanging="180"/>
      </w:pPr>
    </w:lvl>
  </w:abstractNum>
  <w:abstractNum w:abstractNumId="2"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A40A"/>
    <w:multiLevelType w:val="hybridMultilevel"/>
    <w:tmpl w:val="DBC48E58"/>
    <w:lvl w:ilvl="0" w:tplc="3A682CA0">
      <w:start w:val="1"/>
      <w:numFmt w:val="decimal"/>
      <w:lvlText w:val="%1."/>
      <w:lvlJc w:val="left"/>
      <w:pPr>
        <w:ind w:left="720" w:hanging="360"/>
      </w:pPr>
    </w:lvl>
    <w:lvl w:ilvl="1" w:tplc="48FC4AA0">
      <w:start w:val="1"/>
      <w:numFmt w:val="lowerLetter"/>
      <w:lvlText w:val="%2."/>
      <w:lvlJc w:val="left"/>
      <w:pPr>
        <w:ind w:left="1440" w:hanging="360"/>
      </w:pPr>
    </w:lvl>
    <w:lvl w:ilvl="2" w:tplc="296A4068">
      <w:start w:val="1"/>
      <w:numFmt w:val="lowerRoman"/>
      <w:lvlText w:val="%3."/>
      <w:lvlJc w:val="right"/>
      <w:pPr>
        <w:ind w:left="2160" w:hanging="180"/>
      </w:pPr>
    </w:lvl>
    <w:lvl w:ilvl="3" w:tplc="60BC813C">
      <w:start w:val="1"/>
      <w:numFmt w:val="decimal"/>
      <w:lvlText w:val="%4."/>
      <w:lvlJc w:val="left"/>
      <w:pPr>
        <w:ind w:left="2880" w:hanging="360"/>
      </w:pPr>
    </w:lvl>
    <w:lvl w:ilvl="4" w:tplc="43DA57D8">
      <w:start w:val="1"/>
      <w:numFmt w:val="lowerLetter"/>
      <w:lvlText w:val="%5."/>
      <w:lvlJc w:val="left"/>
      <w:pPr>
        <w:ind w:left="3600" w:hanging="360"/>
      </w:pPr>
    </w:lvl>
    <w:lvl w:ilvl="5" w:tplc="8C866646">
      <w:start w:val="1"/>
      <w:numFmt w:val="lowerRoman"/>
      <w:lvlText w:val="%6."/>
      <w:lvlJc w:val="right"/>
      <w:pPr>
        <w:ind w:left="4320" w:hanging="180"/>
      </w:pPr>
    </w:lvl>
    <w:lvl w:ilvl="6" w:tplc="24AA0498">
      <w:start w:val="1"/>
      <w:numFmt w:val="decimal"/>
      <w:lvlText w:val="%7."/>
      <w:lvlJc w:val="left"/>
      <w:pPr>
        <w:ind w:left="5040" w:hanging="360"/>
      </w:pPr>
    </w:lvl>
    <w:lvl w:ilvl="7" w:tplc="AB02F5AA">
      <w:start w:val="1"/>
      <w:numFmt w:val="lowerLetter"/>
      <w:lvlText w:val="%8."/>
      <w:lvlJc w:val="left"/>
      <w:pPr>
        <w:ind w:left="5760" w:hanging="360"/>
      </w:pPr>
    </w:lvl>
    <w:lvl w:ilvl="8" w:tplc="22348ABA">
      <w:start w:val="1"/>
      <w:numFmt w:val="lowerRoman"/>
      <w:lvlText w:val="%9."/>
      <w:lvlJc w:val="right"/>
      <w:pPr>
        <w:ind w:left="6480" w:hanging="180"/>
      </w:pPr>
    </w:lvl>
  </w:abstractNum>
  <w:abstractNum w:abstractNumId="4"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7357E"/>
    <w:multiLevelType w:val="hybridMultilevel"/>
    <w:tmpl w:val="1548EDE2"/>
    <w:lvl w:ilvl="0" w:tplc="8E3E62CA">
      <w:start w:val="1"/>
      <w:numFmt w:val="lowerLetter"/>
      <w:lvlText w:val="%1."/>
      <w:lvlJc w:val="left"/>
      <w:pPr>
        <w:ind w:left="720" w:hanging="360"/>
      </w:pPr>
    </w:lvl>
    <w:lvl w:ilvl="1" w:tplc="40987050">
      <w:start w:val="1"/>
      <w:numFmt w:val="lowerLetter"/>
      <w:lvlText w:val="%2."/>
      <w:lvlJc w:val="left"/>
      <w:pPr>
        <w:ind w:left="1440" w:hanging="360"/>
      </w:pPr>
    </w:lvl>
    <w:lvl w:ilvl="2" w:tplc="206E5E94">
      <w:start w:val="1"/>
      <w:numFmt w:val="lowerRoman"/>
      <w:lvlText w:val="%3."/>
      <w:lvlJc w:val="right"/>
      <w:pPr>
        <w:ind w:left="2160" w:hanging="180"/>
      </w:pPr>
    </w:lvl>
    <w:lvl w:ilvl="3" w:tplc="E5FEFD4E">
      <w:start w:val="1"/>
      <w:numFmt w:val="decimal"/>
      <w:lvlText w:val="%4."/>
      <w:lvlJc w:val="left"/>
      <w:pPr>
        <w:ind w:left="2880" w:hanging="360"/>
      </w:pPr>
    </w:lvl>
    <w:lvl w:ilvl="4" w:tplc="45706D74">
      <w:start w:val="1"/>
      <w:numFmt w:val="lowerLetter"/>
      <w:lvlText w:val="%5."/>
      <w:lvlJc w:val="left"/>
      <w:pPr>
        <w:ind w:left="3600" w:hanging="360"/>
      </w:pPr>
    </w:lvl>
    <w:lvl w:ilvl="5" w:tplc="5D3063A8">
      <w:start w:val="1"/>
      <w:numFmt w:val="lowerRoman"/>
      <w:lvlText w:val="%6."/>
      <w:lvlJc w:val="right"/>
      <w:pPr>
        <w:ind w:left="4320" w:hanging="180"/>
      </w:pPr>
    </w:lvl>
    <w:lvl w:ilvl="6" w:tplc="C2CA347A">
      <w:start w:val="1"/>
      <w:numFmt w:val="decimal"/>
      <w:lvlText w:val="%7."/>
      <w:lvlJc w:val="left"/>
      <w:pPr>
        <w:ind w:left="5040" w:hanging="360"/>
      </w:pPr>
    </w:lvl>
    <w:lvl w:ilvl="7" w:tplc="B9AEED84">
      <w:start w:val="1"/>
      <w:numFmt w:val="lowerLetter"/>
      <w:lvlText w:val="%8."/>
      <w:lvlJc w:val="left"/>
      <w:pPr>
        <w:ind w:left="5760" w:hanging="360"/>
      </w:pPr>
    </w:lvl>
    <w:lvl w:ilvl="8" w:tplc="9160A93A">
      <w:start w:val="1"/>
      <w:numFmt w:val="lowerRoman"/>
      <w:lvlText w:val="%9."/>
      <w:lvlJc w:val="right"/>
      <w:pPr>
        <w:ind w:left="6480" w:hanging="180"/>
      </w:pPr>
    </w:lvl>
  </w:abstractNum>
  <w:abstractNum w:abstractNumId="11" w15:restartNumberingAfterBreak="0">
    <w:nsid w:val="1A81DC81"/>
    <w:multiLevelType w:val="hybridMultilevel"/>
    <w:tmpl w:val="E89C4376"/>
    <w:lvl w:ilvl="0" w:tplc="7C82295E">
      <w:start w:val="1"/>
      <w:numFmt w:val="lowerRoman"/>
      <w:lvlText w:val="%1."/>
      <w:lvlJc w:val="right"/>
      <w:pPr>
        <w:ind w:left="1080" w:hanging="360"/>
      </w:pPr>
    </w:lvl>
    <w:lvl w:ilvl="1" w:tplc="69A44934">
      <w:start w:val="1"/>
      <w:numFmt w:val="lowerLetter"/>
      <w:lvlText w:val="%2."/>
      <w:lvlJc w:val="left"/>
      <w:pPr>
        <w:ind w:left="1800" w:hanging="360"/>
      </w:pPr>
    </w:lvl>
    <w:lvl w:ilvl="2" w:tplc="D9C8501A">
      <w:start w:val="1"/>
      <w:numFmt w:val="lowerRoman"/>
      <w:lvlText w:val="%3."/>
      <w:lvlJc w:val="right"/>
      <w:pPr>
        <w:ind w:left="2520" w:hanging="180"/>
      </w:pPr>
    </w:lvl>
    <w:lvl w:ilvl="3" w:tplc="7F988D5E">
      <w:start w:val="1"/>
      <w:numFmt w:val="decimal"/>
      <w:lvlText w:val="%4."/>
      <w:lvlJc w:val="left"/>
      <w:pPr>
        <w:ind w:left="3240" w:hanging="360"/>
      </w:pPr>
    </w:lvl>
    <w:lvl w:ilvl="4" w:tplc="CA745940">
      <w:start w:val="1"/>
      <w:numFmt w:val="lowerLetter"/>
      <w:lvlText w:val="%5."/>
      <w:lvlJc w:val="left"/>
      <w:pPr>
        <w:ind w:left="3960" w:hanging="360"/>
      </w:pPr>
    </w:lvl>
    <w:lvl w:ilvl="5" w:tplc="3DE60004">
      <w:start w:val="1"/>
      <w:numFmt w:val="lowerRoman"/>
      <w:lvlText w:val="%6."/>
      <w:lvlJc w:val="right"/>
      <w:pPr>
        <w:ind w:left="4680" w:hanging="180"/>
      </w:pPr>
    </w:lvl>
    <w:lvl w:ilvl="6" w:tplc="E8524F06">
      <w:start w:val="1"/>
      <w:numFmt w:val="decimal"/>
      <w:lvlText w:val="%7."/>
      <w:lvlJc w:val="left"/>
      <w:pPr>
        <w:ind w:left="5400" w:hanging="360"/>
      </w:pPr>
    </w:lvl>
    <w:lvl w:ilvl="7" w:tplc="EF5401D8">
      <w:start w:val="1"/>
      <w:numFmt w:val="lowerLetter"/>
      <w:lvlText w:val="%8."/>
      <w:lvlJc w:val="left"/>
      <w:pPr>
        <w:ind w:left="6120" w:hanging="360"/>
      </w:pPr>
    </w:lvl>
    <w:lvl w:ilvl="8" w:tplc="FACC2774">
      <w:start w:val="1"/>
      <w:numFmt w:val="lowerRoman"/>
      <w:lvlText w:val="%9."/>
      <w:lvlJc w:val="right"/>
      <w:pPr>
        <w:ind w:left="6840" w:hanging="180"/>
      </w:pPr>
    </w:lvl>
  </w:abstractNum>
  <w:abstractNum w:abstractNumId="12" w15:restartNumberingAfterBreak="0">
    <w:nsid w:val="1AB97163"/>
    <w:multiLevelType w:val="hybridMultilevel"/>
    <w:tmpl w:val="3D788BC0"/>
    <w:lvl w:ilvl="0" w:tplc="08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B4E09"/>
    <w:multiLevelType w:val="hybridMultilevel"/>
    <w:tmpl w:val="EBACA370"/>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1A7665"/>
    <w:multiLevelType w:val="hybridMultilevel"/>
    <w:tmpl w:val="7132F9CA"/>
    <w:lvl w:ilvl="0" w:tplc="08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15:restartNumberingAfterBreak="0">
    <w:nsid w:val="2B44E804"/>
    <w:multiLevelType w:val="hybridMultilevel"/>
    <w:tmpl w:val="28A82F36"/>
    <w:lvl w:ilvl="0" w:tplc="74984EC6">
      <w:start w:val="1"/>
      <w:numFmt w:val="decimal"/>
      <w:lvlText w:val="%1."/>
      <w:lvlJc w:val="left"/>
      <w:pPr>
        <w:ind w:left="720" w:hanging="360"/>
      </w:pPr>
    </w:lvl>
    <w:lvl w:ilvl="1" w:tplc="874ACA38">
      <w:start w:val="1"/>
      <w:numFmt w:val="lowerLetter"/>
      <w:lvlText w:val="%2."/>
      <w:lvlJc w:val="left"/>
      <w:pPr>
        <w:ind w:left="1440" w:hanging="360"/>
      </w:pPr>
    </w:lvl>
    <w:lvl w:ilvl="2" w:tplc="44FCE574">
      <w:start w:val="1"/>
      <w:numFmt w:val="lowerRoman"/>
      <w:lvlText w:val="%3."/>
      <w:lvlJc w:val="right"/>
      <w:pPr>
        <w:ind w:left="2160" w:hanging="180"/>
      </w:pPr>
    </w:lvl>
    <w:lvl w:ilvl="3" w:tplc="3208B722">
      <w:start w:val="1"/>
      <w:numFmt w:val="decimal"/>
      <w:lvlText w:val="%4."/>
      <w:lvlJc w:val="left"/>
      <w:pPr>
        <w:ind w:left="2880" w:hanging="360"/>
      </w:pPr>
    </w:lvl>
    <w:lvl w:ilvl="4" w:tplc="48127176">
      <w:start w:val="1"/>
      <w:numFmt w:val="lowerLetter"/>
      <w:lvlText w:val="%5."/>
      <w:lvlJc w:val="left"/>
      <w:pPr>
        <w:ind w:left="3600" w:hanging="360"/>
      </w:pPr>
    </w:lvl>
    <w:lvl w:ilvl="5" w:tplc="59D017DA">
      <w:start w:val="1"/>
      <w:numFmt w:val="lowerRoman"/>
      <w:lvlText w:val="%6."/>
      <w:lvlJc w:val="right"/>
      <w:pPr>
        <w:ind w:left="4320" w:hanging="180"/>
      </w:pPr>
    </w:lvl>
    <w:lvl w:ilvl="6" w:tplc="58D2D39A">
      <w:start w:val="1"/>
      <w:numFmt w:val="decimal"/>
      <w:lvlText w:val="%7."/>
      <w:lvlJc w:val="left"/>
      <w:pPr>
        <w:ind w:left="5040" w:hanging="360"/>
      </w:pPr>
    </w:lvl>
    <w:lvl w:ilvl="7" w:tplc="6CB27E62">
      <w:start w:val="1"/>
      <w:numFmt w:val="lowerLetter"/>
      <w:lvlText w:val="%8."/>
      <w:lvlJc w:val="left"/>
      <w:pPr>
        <w:ind w:left="5760" w:hanging="360"/>
      </w:pPr>
    </w:lvl>
    <w:lvl w:ilvl="8" w:tplc="D2BE8184">
      <w:start w:val="1"/>
      <w:numFmt w:val="lowerRoman"/>
      <w:lvlText w:val="%9."/>
      <w:lvlJc w:val="right"/>
      <w:pPr>
        <w:ind w:left="6480" w:hanging="180"/>
      </w:pPr>
    </w:lvl>
  </w:abstractNum>
  <w:abstractNum w:abstractNumId="19"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300D17C5"/>
    <w:multiLevelType w:val="hybridMultilevel"/>
    <w:tmpl w:val="992CC16C"/>
    <w:lvl w:ilvl="0" w:tplc="FDEA8736">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4"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AA7197"/>
    <w:multiLevelType w:val="hybridMultilevel"/>
    <w:tmpl w:val="1E6A506C"/>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6D52E3"/>
    <w:multiLevelType w:val="hybridMultilevel"/>
    <w:tmpl w:val="4CB880AC"/>
    <w:lvl w:ilvl="0" w:tplc="A51214B0">
      <w:start w:val="1"/>
      <w:numFmt w:val="upperLetter"/>
      <w:lvlText w:val="%1."/>
      <w:lvlJc w:val="left"/>
      <w:pPr>
        <w:ind w:left="720" w:hanging="360"/>
      </w:pPr>
    </w:lvl>
    <w:lvl w:ilvl="1" w:tplc="2124B066">
      <w:start w:val="1"/>
      <w:numFmt w:val="lowerLetter"/>
      <w:lvlText w:val="%2."/>
      <w:lvlJc w:val="left"/>
      <w:pPr>
        <w:ind w:left="1440" w:hanging="360"/>
      </w:pPr>
    </w:lvl>
    <w:lvl w:ilvl="2" w:tplc="D1B46442">
      <w:start w:val="1"/>
      <w:numFmt w:val="lowerRoman"/>
      <w:lvlText w:val="%3."/>
      <w:lvlJc w:val="right"/>
      <w:pPr>
        <w:ind w:left="2160" w:hanging="180"/>
      </w:pPr>
    </w:lvl>
    <w:lvl w:ilvl="3" w:tplc="97C4E7C0">
      <w:start w:val="1"/>
      <w:numFmt w:val="decimal"/>
      <w:lvlText w:val="%4."/>
      <w:lvlJc w:val="left"/>
      <w:pPr>
        <w:ind w:left="2880" w:hanging="360"/>
      </w:pPr>
    </w:lvl>
    <w:lvl w:ilvl="4" w:tplc="34B44C94">
      <w:start w:val="1"/>
      <w:numFmt w:val="lowerLetter"/>
      <w:lvlText w:val="%5."/>
      <w:lvlJc w:val="left"/>
      <w:pPr>
        <w:ind w:left="3600" w:hanging="360"/>
      </w:pPr>
    </w:lvl>
    <w:lvl w:ilvl="5" w:tplc="28F4A26A">
      <w:start w:val="1"/>
      <w:numFmt w:val="lowerRoman"/>
      <w:lvlText w:val="%6."/>
      <w:lvlJc w:val="right"/>
      <w:pPr>
        <w:ind w:left="4320" w:hanging="180"/>
      </w:pPr>
    </w:lvl>
    <w:lvl w:ilvl="6" w:tplc="6D10574E">
      <w:start w:val="1"/>
      <w:numFmt w:val="decimal"/>
      <w:lvlText w:val="%7."/>
      <w:lvlJc w:val="left"/>
      <w:pPr>
        <w:ind w:left="5040" w:hanging="360"/>
      </w:pPr>
    </w:lvl>
    <w:lvl w:ilvl="7" w:tplc="DE88ABC2">
      <w:start w:val="1"/>
      <w:numFmt w:val="lowerLetter"/>
      <w:lvlText w:val="%8."/>
      <w:lvlJc w:val="left"/>
      <w:pPr>
        <w:ind w:left="5760" w:hanging="360"/>
      </w:pPr>
    </w:lvl>
    <w:lvl w:ilvl="8" w:tplc="DE4A4ECA">
      <w:start w:val="1"/>
      <w:numFmt w:val="lowerRoman"/>
      <w:lvlText w:val="%9."/>
      <w:lvlJc w:val="right"/>
      <w:pPr>
        <w:ind w:left="6480" w:hanging="180"/>
      </w:pPr>
    </w:lvl>
  </w:abstractNum>
  <w:abstractNum w:abstractNumId="28"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8FCDD"/>
    <w:multiLevelType w:val="hybridMultilevel"/>
    <w:tmpl w:val="2EAE24EA"/>
    <w:lvl w:ilvl="0" w:tplc="68ACFB9A">
      <w:start w:val="1"/>
      <w:numFmt w:val="lowerRoman"/>
      <w:lvlText w:val="%1."/>
      <w:lvlJc w:val="right"/>
      <w:pPr>
        <w:ind w:left="1080" w:hanging="360"/>
      </w:pPr>
    </w:lvl>
    <w:lvl w:ilvl="1" w:tplc="02EEBB52">
      <w:start w:val="1"/>
      <w:numFmt w:val="lowerLetter"/>
      <w:lvlText w:val="%2."/>
      <w:lvlJc w:val="left"/>
      <w:pPr>
        <w:ind w:left="1800" w:hanging="360"/>
      </w:pPr>
    </w:lvl>
    <w:lvl w:ilvl="2" w:tplc="D174E8C0">
      <w:start w:val="1"/>
      <w:numFmt w:val="lowerRoman"/>
      <w:lvlText w:val="%3."/>
      <w:lvlJc w:val="right"/>
      <w:pPr>
        <w:ind w:left="2520" w:hanging="180"/>
      </w:pPr>
    </w:lvl>
    <w:lvl w:ilvl="3" w:tplc="D4A07F4E">
      <w:start w:val="1"/>
      <w:numFmt w:val="decimal"/>
      <w:lvlText w:val="%4."/>
      <w:lvlJc w:val="left"/>
      <w:pPr>
        <w:ind w:left="3240" w:hanging="360"/>
      </w:pPr>
    </w:lvl>
    <w:lvl w:ilvl="4" w:tplc="69B6E4E2">
      <w:start w:val="1"/>
      <w:numFmt w:val="lowerLetter"/>
      <w:lvlText w:val="%5."/>
      <w:lvlJc w:val="left"/>
      <w:pPr>
        <w:ind w:left="3960" w:hanging="360"/>
      </w:pPr>
    </w:lvl>
    <w:lvl w:ilvl="5" w:tplc="5D38BA84">
      <w:start w:val="1"/>
      <w:numFmt w:val="lowerRoman"/>
      <w:lvlText w:val="%6."/>
      <w:lvlJc w:val="right"/>
      <w:pPr>
        <w:ind w:left="4680" w:hanging="180"/>
      </w:pPr>
    </w:lvl>
    <w:lvl w:ilvl="6" w:tplc="F5741510">
      <w:start w:val="1"/>
      <w:numFmt w:val="decimal"/>
      <w:lvlText w:val="%7."/>
      <w:lvlJc w:val="left"/>
      <w:pPr>
        <w:ind w:left="5400" w:hanging="360"/>
      </w:pPr>
    </w:lvl>
    <w:lvl w:ilvl="7" w:tplc="50CC2DD4">
      <w:start w:val="1"/>
      <w:numFmt w:val="lowerLetter"/>
      <w:lvlText w:val="%8."/>
      <w:lvlJc w:val="left"/>
      <w:pPr>
        <w:ind w:left="6120" w:hanging="360"/>
      </w:pPr>
    </w:lvl>
    <w:lvl w:ilvl="8" w:tplc="8FDA4468">
      <w:start w:val="1"/>
      <w:numFmt w:val="lowerRoman"/>
      <w:lvlText w:val="%9."/>
      <w:lvlJc w:val="right"/>
      <w:pPr>
        <w:ind w:left="6840" w:hanging="180"/>
      </w:pPr>
    </w:lvl>
  </w:abstractNum>
  <w:abstractNum w:abstractNumId="33"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4"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33051"/>
    <w:multiLevelType w:val="hybridMultilevel"/>
    <w:tmpl w:val="2166B8FA"/>
    <w:lvl w:ilvl="0" w:tplc="FDEA8736">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E8E0A1E"/>
    <w:multiLevelType w:val="hybridMultilevel"/>
    <w:tmpl w:val="AC3C2CC6"/>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7ADE598A"/>
    <w:multiLevelType w:val="hybridMultilevel"/>
    <w:tmpl w:val="91201A8C"/>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4726B4"/>
    <w:multiLevelType w:val="multilevel"/>
    <w:tmpl w:val="FE826EF0"/>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2068796149">
    <w:abstractNumId w:val="1"/>
  </w:num>
  <w:num w:numId="2" w16cid:durableId="1091463238">
    <w:abstractNumId w:val="32"/>
  </w:num>
  <w:num w:numId="3" w16cid:durableId="1026642402">
    <w:abstractNumId w:val="27"/>
  </w:num>
  <w:num w:numId="4" w16cid:durableId="1571422658">
    <w:abstractNumId w:val="11"/>
  </w:num>
  <w:num w:numId="5" w16cid:durableId="165755106">
    <w:abstractNumId w:val="10"/>
  </w:num>
  <w:num w:numId="6" w16cid:durableId="1771050246">
    <w:abstractNumId w:val="18"/>
  </w:num>
  <w:num w:numId="7" w16cid:durableId="85617558">
    <w:abstractNumId w:val="3"/>
  </w:num>
  <w:num w:numId="8" w16cid:durableId="127940340">
    <w:abstractNumId w:val="33"/>
  </w:num>
  <w:num w:numId="9" w16cid:durableId="87503333">
    <w:abstractNumId w:val="23"/>
  </w:num>
  <w:num w:numId="10" w16cid:durableId="271280326">
    <w:abstractNumId w:val="39"/>
  </w:num>
  <w:num w:numId="11" w16cid:durableId="456683569">
    <w:abstractNumId w:val="14"/>
  </w:num>
  <w:num w:numId="12" w16cid:durableId="551697870">
    <w:abstractNumId w:val="19"/>
  </w:num>
  <w:num w:numId="13" w16cid:durableId="551889740">
    <w:abstractNumId w:val="29"/>
  </w:num>
  <w:num w:numId="14" w16cid:durableId="1671833563">
    <w:abstractNumId w:val="31"/>
  </w:num>
  <w:num w:numId="15" w16cid:durableId="225336036">
    <w:abstractNumId w:val="6"/>
  </w:num>
  <w:num w:numId="16" w16cid:durableId="1905781">
    <w:abstractNumId w:val="8"/>
  </w:num>
  <w:num w:numId="17" w16cid:durableId="669450369">
    <w:abstractNumId w:val="25"/>
  </w:num>
  <w:num w:numId="18" w16cid:durableId="1748308928">
    <w:abstractNumId w:val="4"/>
  </w:num>
  <w:num w:numId="19" w16cid:durableId="1083989386">
    <w:abstractNumId w:val="24"/>
  </w:num>
  <w:num w:numId="20" w16cid:durableId="1648121829">
    <w:abstractNumId w:val="7"/>
  </w:num>
  <w:num w:numId="21" w16cid:durableId="1397975567">
    <w:abstractNumId w:val="28"/>
  </w:num>
  <w:num w:numId="22" w16cid:durableId="251552082">
    <w:abstractNumId w:val="5"/>
  </w:num>
  <w:num w:numId="23" w16cid:durableId="1753745516">
    <w:abstractNumId w:val="13"/>
  </w:num>
  <w:num w:numId="24" w16cid:durableId="1238128901">
    <w:abstractNumId w:val="37"/>
  </w:num>
  <w:num w:numId="25" w16cid:durableId="886528265">
    <w:abstractNumId w:val="21"/>
  </w:num>
  <w:num w:numId="26" w16cid:durableId="837185472">
    <w:abstractNumId w:val="22"/>
  </w:num>
  <w:num w:numId="27" w16cid:durableId="2077362517">
    <w:abstractNumId w:val="17"/>
  </w:num>
  <w:num w:numId="28" w16cid:durableId="2076859057">
    <w:abstractNumId w:val="30"/>
  </w:num>
  <w:num w:numId="29" w16cid:durableId="1220894952">
    <w:abstractNumId w:val="9"/>
  </w:num>
  <w:num w:numId="30" w16cid:durableId="1291210815">
    <w:abstractNumId w:val="34"/>
  </w:num>
  <w:num w:numId="31" w16cid:durableId="613951207">
    <w:abstractNumId w:val="2"/>
  </w:num>
  <w:num w:numId="32" w16cid:durableId="1176654005">
    <w:abstractNumId w:val="36"/>
  </w:num>
  <w:num w:numId="33" w16cid:durableId="130905140">
    <w:abstractNumId w:val="26"/>
  </w:num>
  <w:num w:numId="34" w16cid:durableId="473915699">
    <w:abstractNumId w:val="15"/>
  </w:num>
  <w:num w:numId="35" w16cid:durableId="1854028166">
    <w:abstractNumId w:val="38"/>
  </w:num>
  <w:num w:numId="36" w16cid:durableId="1049960869">
    <w:abstractNumId w:val="0"/>
  </w:num>
  <w:num w:numId="37" w16cid:durableId="1434741433">
    <w:abstractNumId w:val="35"/>
  </w:num>
  <w:num w:numId="38" w16cid:durableId="552887791">
    <w:abstractNumId w:val="20"/>
  </w:num>
  <w:num w:numId="39" w16cid:durableId="689723144">
    <w:abstractNumId w:val="12"/>
  </w:num>
  <w:num w:numId="40" w16cid:durableId="1580629164">
    <w:abstractNumId w:val="1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AL TARIQ SHEIK (PGR)">
    <w15:presenceInfo w15:providerId="AD" w15:userId="S::u1590956@live.warwick.ac.uk::11d5723f-8117-4495-bf2e-83c6a2a1d1b5"/>
  </w15:person>
  <w15:person w15:author="Hariharan, Jagdish">
    <w15:presenceInfo w15:providerId="AD" w15:userId="S::u4120847@live.warwick.ac.uk::217ff6cc-6c37-426d-972d-2839cd6f0968"/>
  </w15:person>
  <w15:person w15:author="Jagdish Hariharan">
    <w15:presenceInfo w15:providerId="AD" w15:userId="S::u4120847@live.warwick.ac.uk::217ff6cc-6c37-426d-972d-2839cd6f0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yMzU1NzQ2MjRR0lEKTi0uzszPAykwrQUAVUwx3ywAAAA="/>
  </w:docVars>
  <w:rsids>
    <w:rsidRoot w:val="00593723"/>
    <w:rsid w:val="000008F2"/>
    <w:rsid w:val="000029E6"/>
    <w:rsid w:val="00010002"/>
    <w:rsid w:val="00010160"/>
    <w:rsid w:val="000110E4"/>
    <w:rsid w:val="0002278C"/>
    <w:rsid w:val="00026027"/>
    <w:rsid w:val="0002640D"/>
    <w:rsid w:val="00031784"/>
    <w:rsid w:val="00031CCD"/>
    <w:rsid w:val="000335F1"/>
    <w:rsid w:val="00036BB7"/>
    <w:rsid w:val="00042E34"/>
    <w:rsid w:val="00045C48"/>
    <w:rsid w:val="00057850"/>
    <w:rsid w:val="00057B7A"/>
    <w:rsid w:val="000602D3"/>
    <w:rsid w:val="0006110F"/>
    <w:rsid w:val="000620BC"/>
    <w:rsid w:val="000677EB"/>
    <w:rsid w:val="00067918"/>
    <w:rsid w:val="00067A67"/>
    <w:rsid w:val="00070B6D"/>
    <w:rsid w:val="0007362A"/>
    <w:rsid w:val="00080639"/>
    <w:rsid w:val="00080725"/>
    <w:rsid w:val="00081CE9"/>
    <w:rsid w:val="000920F8"/>
    <w:rsid w:val="000929C5"/>
    <w:rsid w:val="0009526D"/>
    <w:rsid w:val="000A0E79"/>
    <w:rsid w:val="000A3307"/>
    <w:rsid w:val="000A39F6"/>
    <w:rsid w:val="000A3C2B"/>
    <w:rsid w:val="000A6000"/>
    <w:rsid w:val="000B1091"/>
    <w:rsid w:val="000B12A6"/>
    <w:rsid w:val="000B49F2"/>
    <w:rsid w:val="000B6EC3"/>
    <w:rsid w:val="000C1500"/>
    <w:rsid w:val="000C4F8A"/>
    <w:rsid w:val="000C60AD"/>
    <w:rsid w:val="000C677F"/>
    <w:rsid w:val="000D2252"/>
    <w:rsid w:val="000D662E"/>
    <w:rsid w:val="000D7149"/>
    <w:rsid w:val="000E0CAD"/>
    <w:rsid w:val="000E11C6"/>
    <w:rsid w:val="000E165B"/>
    <w:rsid w:val="000F1A6E"/>
    <w:rsid w:val="000F28EB"/>
    <w:rsid w:val="000F4691"/>
    <w:rsid w:val="000F5EAA"/>
    <w:rsid w:val="00102C12"/>
    <w:rsid w:val="00104493"/>
    <w:rsid w:val="001061F2"/>
    <w:rsid w:val="00107E3D"/>
    <w:rsid w:val="00110679"/>
    <w:rsid w:val="001145F5"/>
    <w:rsid w:val="00115070"/>
    <w:rsid w:val="00120811"/>
    <w:rsid w:val="00121468"/>
    <w:rsid w:val="00121A0A"/>
    <w:rsid w:val="001312EA"/>
    <w:rsid w:val="00133BE9"/>
    <w:rsid w:val="001350DA"/>
    <w:rsid w:val="0013698F"/>
    <w:rsid w:val="00136A21"/>
    <w:rsid w:val="00137BD2"/>
    <w:rsid w:val="00144321"/>
    <w:rsid w:val="00144DCE"/>
    <w:rsid w:val="001455FF"/>
    <w:rsid w:val="00154907"/>
    <w:rsid w:val="0016259C"/>
    <w:rsid w:val="00163E5A"/>
    <w:rsid w:val="001643D8"/>
    <w:rsid w:val="001645B7"/>
    <w:rsid w:val="00167257"/>
    <w:rsid w:val="001713D5"/>
    <w:rsid w:val="00175C78"/>
    <w:rsid w:val="00175D69"/>
    <w:rsid w:val="0017616C"/>
    <w:rsid w:val="001773FD"/>
    <w:rsid w:val="001823BE"/>
    <w:rsid w:val="00185FEC"/>
    <w:rsid w:val="001907C5"/>
    <w:rsid w:val="00190CBB"/>
    <w:rsid w:val="00190FD2"/>
    <w:rsid w:val="0019409F"/>
    <w:rsid w:val="00196273"/>
    <w:rsid w:val="001A3022"/>
    <w:rsid w:val="001A76FB"/>
    <w:rsid w:val="001B602C"/>
    <w:rsid w:val="001B6958"/>
    <w:rsid w:val="001C14C1"/>
    <w:rsid w:val="001C4C3C"/>
    <w:rsid w:val="001C706B"/>
    <w:rsid w:val="001D0E33"/>
    <w:rsid w:val="001D38F9"/>
    <w:rsid w:val="001E348A"/>
    <w:rsid w:val="001F6B44"/>
    <w:rsid w:val="001F6CCB"/>
    <w:rsid w:val="00200E24"/>
    <w:rsid w:val="00201183"/>
    <w:rsid w:val="00206A66"/>
    <w:rsid w:val="0021271F"/>
    <w:rsid w:val="00216541"/>
    <w:rsid w:val="00217CC3"/>
    <w:rsid w:val="002214F1"/>
    <w:rsid w:val="00231744"/>
    <w:rsid w:val="00231FC0"/>
    <w:rsid w:val="00235CD0"/>
    <w:rsid w:val="0023698D"/>
    <w:rsid w:val="002418C3"/>
    <w:rsid w:val="002429BA"/>
    <w:rsid w:val="00250658"/>
    <w:rsid w:val="00254389"/>
    <w:rsid w:val="0025545F"/>
    <w:rsid w:val="00257571"/>
    <w:rsid w:val="0026140E"/>
    <w:rsid w:val="00266A36"/>
    <w:rsid w:val="00271137"/>
    <w:rsid w:val="0027336B"/>
    <w:rsid w:val="002828A7"/>
    <w:rsid w:val="00283A19"/>
    <w:rsid w:val="00283B7D"/>
    <w:rsid w:val="00283FC6"/>
    <w:rsid w:val="00285113"/>
    <w:rsid w:val="0029251C"/>
    <w:rsid w:val="00296D0D"/>
    <w:rsid w:val="00296F40"/>
    <w:rsid w:val="002A0730"/>
    <w:rsid w:val="002A2A68"/>
    <w:rsid w:val="002A34EF"/>
    <w:rsid w:val="002A6D08"/>
    <w:rsid w:val="002B3CBB"/>
    <w:rsid w:val="002B5955"/>
    <w:rsid w:val="002B68DB"/>
    <w:rsid w:val="002C4C41"/>
    <w:rsid w:val="002C5C5D"/>
    <w:rsid w:val="002C6AC6"/>
    <w:rsid w:val="002D00F7"/>
    <w:rsid w:val="002D1A84"/>
    <w:rsid w:val="002D53BB"/>
    <w:rsid w:val="002D5727"/>
    <w:rsid w:val="002D68F6"/>
    <w:rsid w:val="002E13EA"/>
    <w:rsid w:val="002E19F6"/>
    <w:rsid w:val="002F03F3"/>
    <w:rsid w:val="002F2497"/>
    <w:rsid w:val="002F2F31"/>
    <w:rsid w:val="002F4F36"/>
    <w:rsid w:val="002F63C4"/>
    <w:rsid w:val="00300A03"/>
    <w:rsid w:val="00301628"/>
    <w:rsid w:val="0030236C"/>
    <w:rsid w:val="00304803"/>
    <w:rsid w:val="00307D92"/>
    <w:rsid w:val="00311825"/>
    <w:rsid w:val="003226C6"/>
    <w:rsid w:val="003227E7"/>
    <w:rsid w:val="00327CE6"/>
    <w:rsid w:val="003308EF"/>
    <w:rsid w:val="00331EBC"/>
    <w:rsid w:val="003339BA"/>
    <w:rsid w:val="00335BBB"/>
    <w:rsid w:val="003405F5"/>
    <w:rsid w:val="00345782"/>
    <w:rsid w:val="00346A77"/>
    <w:rsid w:val="003504B9"/>
    <w:rsid w:val="003561E0"/>
    <w:rsid w:val="003579CD"/>
    <w:rsid w:val="0036106A"/>
    <w:rsid w:val="003617C4"/>
    <w:rsid w:val="00362B9A"/>
    <w:rsid w:val="0036683D"/>
    <w:rsid w:val="00366B6B"/>
    <w:rsid w:val="003715AB"/>
    <w:rsid w:val="00371A53"/>
    <w:rsid w:val="00371E82"/>
    <w:rsid w:val="003739D2"/>
    <w:rsid w:val="00375249"/>
    <w:rsid w:val="00382F8A"/>
    <w:rsid w:val="00384075"/>
    <w:rsid w:val="003860F6"/>
    <w:rsid w:val="00391EBF"/>
    <w:rsid w:val="00396B7E"/>
    <w:rsid w:val="003A38B5"/>
    <w:rsid w:val="003A6197"/>
    <w:rsid w:val="003B4D72"/>
    <w:rsid w:val="003B5168"/>
    <w:rsid w:val="003C04C4"/>
    <w:rsid w:val="003C19E1"/>
    <w:rsid w:val="003C5793"/>
    <w:rsid w:val="003D2ED0"/>
    <w:rsid w:val="003F6D45"/>
    <w:rsid w:val="00400F92"/>
    <w:rsid w:val="004033DE"/>
    <w:rsid w:val="0040380C"/>
    <w:rsid w:val="00410D7D"/>
    <w:rsid w:val="00411750"/>
    <w:rsid w:val="004125CE"/>
    <w:rsid w:val="00415323"/>
    <w:rsid w:val="00416779"/>
    <w:rsid w:val="00417038"/>
    <w:rsid w:val="00421435"/>
    <w:rsid w:val="0042323A"/>
    <w:rsid w:val="00437FD8"/>
    <w:rsid w:val="00446A20"/>
    <w:rsid w:val="00457561"/>
    <w:rsid w:val="00463856"/>
    <w:rsid w:val="00465224"/>
    <w:rsid w:val="004820B6"/>
    <w:rsid w:val="00484A0F"/>
    <w:rsid w:val="00493223"/>
    <w:rsid w:val="00496721"/>
    <w:rsid w:val="004A18AF"/>
    <w:rsid w:val="004A67DF"/>
    <w:rsid w:val="004B4F38"/>
    <w:rsid w:val="004B55EE"/>
    <w:rsid w:val="004B7F31"/>
    <w:rsid w:val="004C097C"/>
    <w:rsid w:val="004C0DBB"/>
    <w:rsid w:val="004C2322"/>
    <w:rsid w:val="004D0BA1"/>
    <w:rsid w:val="004D5FD5"/>
    <w:rsid w:val="004D644B"/>
    <w:rsid w:val="004D6E02"/>
    <w:rsid w:val="004E079C"/>
    <w:rsid w:val="004E3F2A"/>
    <w:rsid w:val="004E5CC6"/>
    <w:rsid w:val="004E725D"/>
    <w:rsid w:val="004F2DB8"/>
    <w:rsid w:val="004F32C1"/>
    <w:rsid w:val="004F3DF3"/>
    <w:rsid w:val="004F67A9"/>
    <w:rsid w:val="0050330D"/>
    <w:rsid w:val="00505A33"/>
    <w:rsid w:val="005064A3"/>
    <w:rsid w:val="00510CAC"/>
    <w:rsid w:val="00511DF8"/>
    <w:rsid w:val="0052168E"/>
    <w:rsid w:val="0052458B"/>
    <w:rsid w:val="0052712F"/>
    <w:rsid w:val="005273E7"/>
    <w:rsid w:val="00527648"/>
    <w:rsid w:val="00537525"/>
    <w:rsid w:val="0054103A"/>
    <w:rsid w:val="00543134"/>
    <w:rsid w:val="005613BA"/>
    <w:rsid w:val="00564B7F"/>
    <w:rsid w:val="005719F5"/>
    <w:rsid w:val="005759EE"/>
    <w:rsid w:val="00577490"/>
    <w:rsid w:val="005818AD"/>
    <w:rsid w:val="00585A8C"/>
    <w:rsid w:val="005866AB"/>
    <w:rsid w:val="005866BF"/>
    <w:rsid w:val="00587A0A"/>
    <w:rsid w:val="00593723"/>
    <w:rsid w:val="00594E83"/>
    <w:rsid w:val="00595D4C"/>
    <w:rsid w:val="005974D9"/>
    <w:rsid w:val="005A0036"/>
    <w:rsid w:val="005A3F76"/>
    <w:rsid w:val="005A423F"/>
    <w:rsid w:val="005A7E7A"/>
    <w:rsid w:val="005B0904"/>
    <w:rsid w:val="005B71D0"/>
    <w:rsid w:val="005C0470"/>
    <w:rsid w:val="005C1FE1"/>
    <w:rsid w:val="005C29D9"/>
    <w:rsid w:val="005C6689"/>
    <w:rsid w:val="005C7A26"/>
    <w:rsid w:val="005D2509"/>
    <w:rsid w:val="005D3FE3"/>
    <w:rsid w:val="005E0F8A"/>
    <w:rsid w:val="005E2333"/>
    <w:rsid w:val="005F5290"/>
    <w:rsid w:val="005F6C6A"/>
    <w:rsid w:val="00602659"/>
    <w:rsid w:val="00603B88"/>
    <w:rsid w:val="00604E7B"/>
    <w:rsid w:val="00613B7A"/>
    <w:rsid w:val="00615F24"/>
    <w:rsid w:val="0062164F"/>
    <w:rsid w:val="00622F7A"/>
    <w:rsid w:val="00624861"/>
    <w:rsid w:val="00626F47"/>
    <w:rsid w:val="006279DA"/>
    <w:rsid w:val="00631E62"/>
    <w:rsid w:val="00631E99"/>
    <w:rsid w:val="0063353C"/>
    <w:rsid w:val="006410E6"/>
    <w:rsid w:val="0064313A"/>
    <w:rsid w:val="00644269"/>
    <w:rsid w:val="00657627"/>
    <w:rsid w:val="00660531"/>
    <w:rsid w:val="00661C10"/>
    <w:rsid w:val="00663C89"/>
    <w:rsid w:val="00665054"/>
    <w:rsid w:val="00665445"/>
    <w:rsid w:val="006673BD"/>
    <w:rsid w:val="00671A95"/>
    <w:rsid w:val="00674DA9"/>
    <w:rsid w:val="0068045B"/>
    <w:rsid w:val="00680A0F"/>
    <w:rsid w:val="00682A94"/>
    <w:rsid w:val="00692C6A"/>
    <w:rsid w:val="00694788"/>
    <w:rsid w:val="00695E88"/>
    <w:rsid w:val="006A01F5"/>
    <w:rsid w:val="006A1185"/>
    <w:rsid w:val="006A5247"/>
    <w:rsid w:val="006A66EB"/>
    <w:rsid w:val="006B10C9"/>
    <w:rsid w:val="006B1893"/>
    <w:rsid w:val="006B2329"/>
    <w:rsid w:val="006B392C"/>
    <w:rsid w:val="006B5694"/>
    <w:rsid w:val="006C0237"/>
    <w:rsid w:val="006C0335"/>
    <w:rsid w:val="006C5918"/>
    <w:rsid w:val="006D3E12"/>
    <w:rsid w:val="006D4512"/>
    <w:rsid w:val="006D64CA"/>
    <w:rsid w:val="006E5D22"/>
    <w:rsid w:val="006F0B62"/>
    <w:rsid w:val="006F596A"/>
    <w:rsid w:val="006F7B61"/>
    <w:rsid w:val="00700391"/>
    <w:rsid w:val="00706363"/>
    <w:rsid w:val="007076C9"/>
    <w:rsid w:val="007079D6"/>
    <w:rsid w:val="00714C3A"/>
    <w:rsid w:val="00716E7F"/>
    <w:rsid w:val="00726E4F"/>
    <w:rsid w:val="007275F0"/>
    <w:rsid w:val="007276D3"/>
    <w:rsid w:val="00727756"/>
    <w:rsid w:val="00731A38"/>
    <w:rsid w:val="00736179"/>
    <w:rsid w:val="00741A51"/>
    <w:rsid w:val="007445CB"/>
    <w:rsid w:val="00745F66"/>
    <w:rsid w:val="00747B18"/>
    <w:rsid w:val="0075222C"/>
    <w:rsid w:val="007542D1"/>
    <w:rsid w:val="007543DD"/>
    <w:rsid w:val="0075508D"/>
    <w:rsid w:val="00763069"/>
    <w:rsid w:val="00764816"/>
    <w:rsid w:val="00765AF5"/>
    <w:rsid w:val="0077708F"/>
    <w:rsid w:val="00780246"/>
    <w:rsid w:val="0078077E"/>
    <w:rsid w:val="007819CD"/>
    <w:rsid w:val="007835D8"/>
    <w:rsid w:val="00783938"/>
    <w:rsid w:val="00785772"/>
    <w:rsid w:val="00785DB4"/>
    <w:rsid w:val="00785DE3"/>
    <w:rsid w:val="00786CC7"/>
    <w:rsid w:val="007956D7"/>
    <w:rsid w:val="00795EA3"/>
    <w:rsid w:val="007A29AB"/>
    <w:rsid w:val="007B0D18"/>
    <w:rsid w:val="007B2D2E"/>
    <w:rsid w:val="007B4EF8"/>
    <w:rsid w:val="007B5BCC"/>
    <w:rsid w:val="007C0548"/>
    <w:rsid w:val="007D0CDD"/>
    <w:rsid w:val="007D1A8F"/>
    <w:rsid w:val="007D2002"/>
    <w:rsid w:val="007D458A"/>
    <w:rsid w:val="007D4D78"/>
    <w:rsid w:val="007D4EF4"/>
    <w:rsid w:val="007D658A"/>
    <w:rsid w:val="007E0D2E"/>
    <w:rsid w:val="007E17F4"/>
    <w:rsid w:val="007E543A"/>
    <w:rsid w:val="007E59F9"/>
    <w:rsid w:val="007E6699"/>
    <w:rsid w:val="007F070B"/>
    <w:rsid w:val="007F094A"/>
    <w:rsid w:val="007F4681"/>
    <w:rsid w:val="007F4C2B"/>
    <w:rsid w:val="008002F4"/>
    <w:rsid w:val="00801271"/>
    <w:rsid w:val="00810CB7"/>
    <w:rsid w:val="00813A79"/>
    <w:rsid w:val="00813B66"/>
    <w:rsid w:val="00814CB0"/>
    <w:rsid w:val="00817A4D"/>
    <w:rsid w:val="008215A2"/>
    <w:rsid w:val="00825197"/>
    <w:rsid w:val="00830182"/>
    <w:rsid w:val="008304ED"/>
    <w:rsid w:val="008309DE"/>
    <w:rsid w:val="008341A7"/>
    <w:rsid w:val="00835BAD"/>
    <w:rsid w:val="00836080"/>
    <w:rsid w:val="00841692"/>
    <w:rsid w:val="00842A98"/>
    <w:rsid w:val="00844A0D"/>
    <w:rsid w:val="00861064"/>
    <w:rsid w:val="00863964"/>
    <w:rsid w:val="0087263D"/>
    <w:rsid w:val="00877B4C"/>
    <w:rsid w:val="00877E8E"/>
    <w:rsid w:val="00882775"/>
    <w:rsid w:val="00886177"/>
    <w:rsid w:val="00891931"/>
    <w:rsid w:val="008936BE"/>
    <w:rsid w:val="0089474A"/>
    <w:rsid w:val="008954E4"/>
    <w:rsid w:val="00896EC1"/>
    <w:rsid w:val="008A2950"/>
    <w:rsid w:val="008A3E25"/>
    <w:rsid w:val="008A58DF"/>
    <w:rsid w:val="008A6647"/>
    <w:rsid w:val="008A6AE5"/>
    <w:rsid w:val="008B087B"/>
    <w:rsid w:val="008B0E23"/>
    <w:rsid w:val="008B4B59"/>
    <w:rsid w:val="008B754B"/>
    <w:rsid w:val="008C2C8E"/>
    <w:rsid w:val="008C6EBB"/>
    <w:rsid w:val="008D10B8"/>
    <w:rsid w:val="008D30A0"/>
    <w:rsid w:val="008D795B"/>
    <w:rsid w:val="008E451D"/>
    <w:rsid w:val="008E48B5"/>
    <w:rsid w:val="008E517E"/>
    <w:rsid w:val="008E7C79"/>
    <w:rsid w:val="008F404A"/>
    <w:rsid w:val="008F42C0"/>
    <w:rsid w:val="008F46E4"/>
    <w:rsid w:val="008F6F04"/>
    <w:rsid w:val="00902263"/>
    <w:rsid w:val="00907931"/>
    <w:rsid w:val="00914C1B"/>
    <w:rsid w:val="00915731"/>
    <w:rsid w:val="00915E5C"/>
    <w:rsid w:val="00925078"/>
    <w:rsid w:val="00931937"/>
    <w:rsid w:val="00934418"/>
    <w:rsid w:val="009351C7"/>
    <w:rsid w:val="00943563"/>
    <w:rsid w:val="00946365"/>
    <w:rsid w:val="00946BCE"/>
    <w:rsid w:val="00947041"/>
    <w:rsid w:val="00950C23"/>
    <w:rsid w:val="009516C5"/>
    <w:rsid w:val="00960677"/>
    <w:rsid w:val="00961389"/>
    <w:rsid w:val="009624DD"/>
    <w:rsid w:val="009677B5"/>
    <w:rsid w:val="009706D1"/>
    <w:rsid w:val="00970A02"/>
    <w:rsid w:val="00973D83"/>
    <w:rsid w:val="00975168"/>
    <w:rsid w:val="00980C36"/>
    <w:rsid w:val="00981068"/>
    <w:rsid w:val="00984FF9"/>
    <w:rsid w:val="00986AE7"/>
    <w:rsid w:val="00986EBA"/>
    <w:rsid w:val="00990D20"/>
    <w:rsid w:val="00990DAB"/>
    <w:rsid w:val="00991E6E"/>
    <w:rsid w:val="00992776"/>
    <w:rsid w:val="00993AEB"/>
    <w:rsid w:val="009A1F3E"/>
    <w:rsid w:val="009A377D"/>
    <w:rsid w:val="009B5F13"/>
    <w:rsid w:val="009B711B"/>
    <w:rsid w:val="009C3BED"/>
    <w:rsid w:val="009D4520"/>
    <w:rsid w:val="009D5623"/>
    <w:rsid w:val="009E0531"/>
    <w:rsid w:val="009F1EEA"/>
    <w:rsid w:val="00A00FF3"/>
    <w:rsid w:val="00A0139B"/>
    <w:rsid w:val="00A029B2"/>
    <w:rsid w:val="00A06BDD"/>
    <w:rsid w:val="00A102BA"/>
    <w:rsid w:val="00A1067C"/>
    <w:rsid w:val="00A156F3"/>
    <w:rsid w:val="00A17911"/>
    <w:rsid w:val="00A20491"/>
    <w:rsid w:val="00A20FF8"/>
    <w:rsid w:val="00A23A63"/>
    <w:rsid w:val="00A247CA"/>
    <w:rsid w:val="00A25146"/>
    <w:rsid w:val="00A27A16"/>
    <w:rsid w:val="00A341F0"/>
    <w:rsid w:val="00A372BE"/>
    <w:rsid w:val="00A417DD"/>
    <w:rsid w:val="00A422BC"/>
    <w:rsid w:val="00A50989"/>
    <w:rsid w:val="00A5282A"/>
    <w:rsid w:val="00A573AD"/>
    <w:rsid w:val="00A57EF7"/>
    <w:rsid w:val="00A643AE"/>
    <w:rsid w:val="00A66D0D"/>
    <w:rsid w:val="00A6777B"/>
    <w:rsid w:val="00A67BD3"/>
    <w:rsid w:val="00A67F76"/>
    <w:rsid w:val="00A70B96"/>
    <w:rsid w:val="00A76881"/>
    <w:rsid w:val="00A76A21"/>
    <w:rsid w:val="00A77682"/>
    <w:rsid w:val="00A80E80"/>
    <w:rsid w:val="00A81791"/>
    <w:rsid w:val="00A840E7"/>
    <w:rsid w:val="00A86992"/>
    <w:rsid w:val="00A913F2"/>
    <w:rsid w:val="00A9437D"/>
    <w:rsid w:val="00A94D49"/>
    <w:rsid w:val="00AA368F"/>
    <w:rsid w:val="00AB23DD"/>
    <w:rsid w:val="00AB2C79"/>
    <w:rsid w:val="00AC12E8"/>
    <w:rsid w:val="00AC2C51"/>
    <w:rsid w:val="00AC52DE"/>
    <w:rsid w:val="00AD02BF"/>
    <w:rsid w:val="00AD15FD"/>
    <w:rsid w:val="00AD5E38"/>
    <w:rsid w:val="00AE05E6"/>
    <w:rsid w:val="00AE301F"/>
    <w:rsid w:val="00AE3776"/>
    <w:rsid w:val="00AF0389"/>
    <w:rsid w:val="00AF2371"/>
    <w:rsid w:val="00AF4097"/>
    <w:rsid w:val="00AF5139"/>
    <w:rsid w:val="00B05C7B"/>
    <w:rsid w:val="00B14333"/>
    <w:rsid w:val="00B1468E"/>
    <w:rsid w:val="00B16B09"/>
    <w:rsid w:val="00B22894"/>
    <w:rsid w:val="00B22ACD"/>
    <w:rsid w:val="00B24C91"/>
    <w:rsid w:val="00B26F6F"/>
    <w:rsid w:val="00B36A7E"/>
    <w:rsid w:val="00B44BDC"/>
    <w:rsid w:val="00B46B23"/>
    <w:rsid w:val="00B4751F"/>
    <w:rsid w:val="00B47A39"/>
    <w:rsid w:val="00B53CD5"/>
    <w:rsid w:val="00B55099"/>
    <w:rsid w:val="00B60948"/>
    <w:rsid w:val="00B65DFB"/>
    <w:rsid w:val="00B66C48"/>
    <w:rsid w:val="00B70A39"/>
    <w:rsid w:val="00B770C3"/>
    <w:rsid w:val="00B80F1E"/>
    <w:rsid w:val="00B81E3E"/>
    <w:rsid w:val="00B834A4"/>
    <w:rsid w:val="00B94171"/>
    <w:rsid w:val="00B94490"/>
    <w:rsid w:val="00B970F9"/>
    <w:rsid w:val="00B9722A"/>
    <w:rsid w:val="00BA0B1A"/>
    <w:rsid w:val="00BA17D4"/>
    <w:rsid w:val="00BA2ED7"/>
    <w:rsid w:val="00BA63CD"/>
    <w:rsid w:val="00BA6EB4"/>
    <w:rsid w:val="00BB16C7"/>
    <w:rsid w:val="00BB1761"/>
    <w:rsid w:val="00BB6631"/>
    <w:rsid w:val="00BC09BF"/>
    <w:rsid w:val="00BC3981"/>
    <w:rsid w:val="00BC40B7"/>
    <w:rsid w:val="00BC56E9"/>
    <w:rsid w:val="00BC5B29"/>
    <w:rsid w:val="00BD1AE4"/>
    <w:rsid w:val="00BD4810"/>
    <w:rsid w:val="00BD50BB"/>
    <w:rsid w:val="00BD53CC"/>
    <w:rsid w:val="00BE2117"/>
    <w:rsid w:val="00BE5389"/>
    <w:rsid w:val="00BE77D4"/>
    <w:rsid w:val="00BF0766"/>
    <w:rsid w:val="00BF1F30"/>
    <w:rsid w:val="00BF3A7F"/>
    <w:rsid w:val="00BF5F73"/>
    <w:rsid w:val="00C06B6A"/>
    <w:rsid w:val="00C137B1"/>
    <w:rsid w:val="00C20000"/>
    <w:rsid w:val="00C20012"/>
    <w:rsid w:val="00C209B5"/>
    <w:rsid w:val="00C23428"/>
    <w:rsid w:val="00C242F8"/>
    <w:rsid w:val="00C2677A"/>
    <w:rsid w:val="00C305CB"/>
    <w:rsid w:val="00C34459"/>
    <w:rsid w:val="00C37B35"/>
    <w:rsid w:val="00C37CF4"/>
    <w:rsid w:val="00C400C1"/>
    <w:rsid w:val="00C404CB"/>
    <w:rsid w:val="00C41DFE"/>
    <w:rsid w:val="00C43B3E"/>
    <w:rsid w:val="00C43BE3"/>
    <w:rsid w:val="00C44A2E"/>
    <w:rsid w:val="00C456FA"/>
    <w:rsid w:val="00C47CB3"/>
    <w:rsid w:val="00C51317"/>
    <w:rsid w:val="00C51705"/>
    <w:rsid w:val="00C52001"/>
    <w:rsid w:val="00C53BB0"/>
    <w:rsid w:val="00C567B9"/>
    <w:rsid w:val="00C60B50"/>
    <w:rsid w:val="00C61108"/>
    <w:rsid w:val="00C61F3C"/>
    <w:rsid w:val="00C62288"/>
    <w:rsid w:val="00C62F13"/>
    <w:rsid w:val="00C635D8"/>
    <w:rsid w:val="00C63737"/>
    <w:rsid w:val="00C65B29"/>
    <w:rsid w:val="00C665F6"/>
    <w:rsid w:val="00C66A43"/>
    <w:rsid w:val="00C72D8E"/>
    <w:rsid w:val="00C73597"/>
    <w:rsid w:val="00C81478"/>
    <w:rsid w:val="00C83BBB"/>
    <w:rsid w:val="00C83F89"/>
    <w:rsid w:val="00C86AD9"/>
    <w:rsid w:val="00C87582"/>
    <w:rsid w:val="00C9081A"/>
    <w:rsid w:val="00C9224D"/>
    <w:rsid w:val="00C935A8"/>
    <w:rsid w:val="00C9476F"/>
    <w:rsid w:val="00CA30D4"/>
    <w:rsid w:val="00CA385D"/>
    <w:rsid w:val="00CA3FB2"/>
    <w:rsid w:val="00CA6E53"/>
    <w:rsid w:val="00CA7C85"/>
    <w:rsid w:val="00CB26F6"/>
    <w:rsid w:val="00CB4A5A"/>
    <w:rsid w:val="00CC0C78"/>
    <w:rsid w:val="00CC30B3"/>
    <w:rsid w:val="00CD371F"/>
    <w:rsid w:val="00CD39E9"/>
    <w:rsid w:val="00CD4BF0"/>
    <w:rsid w:val="00CD64F7"/>
    <w:rsid w:val="00CE5EE9"/>
    <w:rsid w:val="00CE66E7"/>
    <w:rsid w:val="00CE7121"/>
    <w:rsid w:val="00CF09DB"/>
    <w:rsid w:val="00CF1C13"/>
    <w:rsid w:val="00CF5E8A"/>
    <w:rsid w:val="00D03673"/>
    <w:rsid w:val="00D044D1"/>
    <w:rsid w:val="00D070E3"/>
    <w:rsid w:val="00D110B0"/>
    <w:rsid w:val="00D114A3"/>
    <w:rsid w:val="00D14888"/>
    <w:rsid w:val="00D15063"/>
    <w:rsid w:val="00D1546C"/>
    <w:rsid w:val="00D20B5F"/>
    <w:rsid w:val="00D21064"/>
    <w:rsid w:val="00D224A3"/>
    <w:rsid w:val="00D23140"/>
    <w:rsid w:val="00D23E6F"/>
    <w:rsid w:val="00D2557A"/>
    <w:rsid w:val="00D27006"/>
    <w:rsid w:val="00D33F7B"/>
    <w:rsid w:val="00D360B2"/>
    <w:rsid w:val="00D476DF"/>
    <w:rsid w:val="00D515FC"/>
    <w:rsid w:val="00D52E21"/>
    <w:rsid w:val="00D56A7C"/>
    <w:rsid w:val="00D57498"/>
    <w:rsid w:val="00D62B23"/>
    <w:rsid w:val="00D63580"/>
    <w:rsid w:val="00D639BF"/>
    <w:rsid w:val="00D65706"/>
    <w:rsid w:val="00D662CD"/>
    <w:rsid w:val="00D74FA7"/>
    <w:rsid w:val="00D82379"/>
    <w:rsid w:val="00D8239B"/>
    <w:rsid w:val="00D82A2B"/>
    <w:rsid w:val="00D95AE0"/>
    <w:rsid w:val="00D97B10"/>
    <w:rsid w:val="00D97C67"/>
    <w:rsid w:val="00DA1E16"/>
    <w:rsid w:val="00DA231D"/>
    <w:rsid w:val="00DA2919"/>
    <w:rsid w:val="00DA2A3A"/>
    <w:rsid w:val="00DA30AF"/>
    <w:rsid w:val="00DB0587"/>
    <w:rsid w:val="00DB5C72"/>
    <w:rsid w:val="00DC174E"/>
    <w:rsid w:val="00DC5B35"/>
    <w:rsid w:val="00DC6E4D"/>
    <w:rsid w:val="00DD1606"/>
    <w:rsid w:val="00DD2578"/>
    <w:rsid w:val="00DD2D25"/>
    <w:rsid w:val="00DE41DA"/>
    <w:rsid w:val="00DF3056"/>
    <w:rsid w:val="00DF61D1"/>
    <w:rsid w:val="00E0162F"/>
    <w:rsid w:val="00E01A76"/>
    <w:rsid w:val="00E028EC"/>
    <w:rsid w:val="00E24434"/>
    <w:rsid w:val="00E24DC5"/>
    <w:rsid w:val="00E260B8"/>
    <w:rsid w:val="00E270CE"/>
    <w:rsid w:val="00E375C0"/>
    <w:rsid w:val="00E50878"/>
    <w:rsid w:val="00E5357E"/>
    <w:rsid w:val="00E614AB"/>
    <w:rsid w:val="00E627A8"/>
    <w:rsid w:val="00E64BF7"/>
    <w:rsid w:val="00E709AD"/>
    <w:rsid w:val="00E726A2"/>
    <w:rsid w:val="00E74C63"/>
    <w:rsid w:val="00E87010"/>
    <w:rsid w:val="00E91E50"/>
    <w:rsid w:val="00E9555F"/>
    <w:rsid w:val="00EA13A4"/>
    <w:rsid w:val="00EA5283"/>
    <w:rsid w:val="00EC1CA2"/>
    <w:rsid w:val="00EC5D9C"/>
    <w:rsid w:val="00ED03C3"/>
    <w:rsid w:val="00ED128D"/>
    <w:rsid w:val="00ED299C"/>
    <w:rsid w:val="00ED6F80"/>
    <w:rsid w:val="00EE14B9"/>
    <w:rsid w:val="00EE3A5C"/>
    <w:rsid w:val="00EF22DC"/>
    <w:rsid w:val="00EF4809"/>
    <w:rsid w:val="00EF613B"/>
    <w:rsid w:val="00F002CC"/>
    <w:rsid w:val="00F04037"/>
    <w:rsid w:val="00F0784E"/>
    <w:rsid w:val="00F17F25"/>
    <w:rsid w:val="00F2013D"/>
    <w:rsid w:val="00F20353"/>
    <w:rsid w:val="00F20440"/>
    <w:rsid w:val="00F22D87"/>
    <w:rsid w:val="00F2433D"/>
    <w:rsid w:val="00F26728"/>
    <w:rsid w:val="00F27A82"/>
    <w:rsid w:val="00F3394A"/>
    <w:rsid w:val="00F34634"/>
    <w:rsid w:val="00F35618"/>
    <w:rsid w:val="00F35BA0"/>
    <w:rsid w:val="00F35F11"/>
    <w:rsid w:val="00F36BA6"/>
    <w:rsid w:val="00F37759"/>
    <w:rsid w:val="00F42714"/>
    <w:rsid w:val="00F45FA8"/>
    <w:rsid w:val="00F47634"/>
    <w:rsid w:val="00F507E6"/>
    <w:rsid w:val="00F51085"/>
    <w:rsid w:val="00F546C1"/>
    <w:rsid w:val="00F606E0"/>
    <w:rsid w:val="00F60FA0"/>
    <w:rsid w:val="00F62A84"/>
    <w:rsid w:val="00F63158"/>
    <w:rsid w:val="00F63400"/>
    <w:rsid w:val="00F644D1"/>
    <w:rsid w:val="00F65A16"/>
    <w:rsid w:val="00F66FC0"/>
    <w:rsid w:val="00F66FF1"/>
    <w:rsid w:val="00F70DBF"/>
    <w:rsid w:val="00F710DC"/>
    <w:rsid w:val="00F71E63"/>
    <w:rsid w:val="00F725FD"/>
    <w:rsid w:val="00F72B7E"/>
    <w:rsid w:val="00F74D0E"/>
    <w:rsid w:val="00F75E07"/>
    <w:rsid w:val="00F765A2"/>
    <w:rsid w:val="00F807CE"/>
    <w:rsid w:val="00F82063"/>
    <w:rsid w:val="00F822FE"/>
    <w:rsid w:val="00F8516B"/>
    <w:rsid w:val="00F85B42"/>
    <w:rsid w:val="00F87D3E"/>
    <w:rsid w:val="00F922DF"/>
    <w:rsid w:val="00F92FE3"/>
    <w:rsid w:val="00F94F00"/>
    <w:rsid w:val="00F95323"/>
    <w:rsid w:val="00F97FF2"/>
    <w:rsid w:val="00FA195F"/>
    <w:rsid w:val="00FA26B2"/>
    <w:rsid w:val="00FB0EB5"/>
    <w:rsid w:val="00FB1823"/>
    <w:rsid w:val="00FB2F92"/>
    <w:rsid w:val="00FC2696"/>
    <w:rsid w:val="00FC2F37"/>
    <w:rsid w:val="00FC3931"/>
    <w:rsid w:val="00FC3B14"/>
    <w:rsid w:val="00FC3D41"/>
    <w:rsid w:val="00FC6EA2"/>
    <w:rsid w:val="00FE2E5B"/>
    <w:rsid w:val="00FE3D59"/>
    <w:rsid w:val="00FE6D5A"/>
    <w:rsid w:val="00FF3C83"/>
    <w:rsid w:val="00FF71EF"/>
    <w:rsid w:val="0208D3AE"/>
    <w:rsid w:val="020A7582"/>
    <w:rsid w:val="0244D06B"/>
    <w:rsid w:val="025E1B81"/>
    <w:rsid w:val="0310BF6B"/>
    <w:rsid w:val="0461D3E2"/>
    <w:rsid w:val="053FA738"/>
    <w:rsid w:val="0582D391"/>
    <w:rsid w:val="05A74DAA"/>
    <w:rsid w:val="0606C934"/>
    <w:rsid w:val="06C29F0F"/>
    <w:rsid w:val="076E4455"/>
    <w:rsid w:val="0806C8C0"/>
    <w:rsid w:val="081E8D12"/>
    <w:rsid w:val="095C3533"/>
    <w:rsid w:val="09754DB8"/>
    <w:rsid w:val="0A9690DE"/>
    <w:rsid w:val="0AA8F50A"/>
    <w:rsid w:val="0B0C7A61"/>
    <w:rsid w:val="0B3474FE"/>
    <w:rsid w:val="0B3912C7"/>
    <w:rsid w:val="0B4C13E3"/>
    <w:rsid w:val="0B4DFC32"/>
    <w:rsid w:val="0C8D3E37"/>
    <w:rsid w:val="0CA6A4DA"/>
    <w:rsid w:val="0D9CD913"/>
    <w:rsid w:val="117BBBE5"/>
    <w:rsid w:val="12250D8C"/>
    <w:rsid w:val="12BD7D17"/>
    <w:rsid w:val="137FE98E"/>
    <w:rsid w:val="13A205F0"/>
    <w:rsid w:val="166C1A8E"/>
    <w:rsid w:val="171229FF"/>
    <w:rsid w:val="1912DEB6"/>
    <w:rsid w:val="19981339"/>
    <w:rsid w:val="1B4608F9"/>
    <w:rsid w:val="1E7FCB66"/>
    <w:rsid w:val="1FE5064D"/>
    <w:rsid w:val="2044AB7F"/>
    <w:rsid w:val="2146E2C7"/>
    <w:rsid w:val="24EFBC16"/>
    <w:rsid w:val="25AF8E5F"/>
    <w:rsid w:val="26D5DD98"/>
    <w:rsid w:val="27AE90F1"/>
    <w:rsid w:val="27FC4292"/>
    <w:rsid w:val="29E810B2"/>
    <w:rsid w:val="2B467E3F"/>
    <w:rsid w:val="30486C00"/>
    <w:rsid w:val="31BE08D2"/>
    <w:rsid w:val="3223C613"/>
    <w:rsid w:val="326C2508"/>
    <w:rsid w:val="32AF7110"/>
    <w:rsid w:val="3334DE6C"/>
    <w:rsid w:val="334D888C"/>
    <w:rsid w:val="33D21347"/>
    <w:rsid w:val="33EE2899"/>
    <w:rsid w:val="340EBE57"/>
    <w:rsid w:val="34123FD4"/>
    <w:rsid w:val="367570C9"/>
    <w:rsid w:val="36A35531"/>
    <w:rsid w:val="370D50C4"/>
    <w:rsid w:val="3770FEBB"/>
    <w:rsid w:val="37720BD9"/>
    <w:rsid w:val="3778C249"/>
    <w:rsid w:val="37CBA560"/>
    <w:rsid w:val="37CBC206"/>
    <w:rsid w:val="380B0BDD"/>
    <w:rsid w:val="39A66B70"/>
    <w:rsid w:val="3A556F4D"/>
    <w:rsid w:val="3B3F7214"/>
    <w:rsid w:val="3B4A0F07"/>
    <w:rsid w:val="3B84C98B"/>
    <w:rsid w:val="3CAA1CA7"/>
    <w:rsid w:val="3D0E3582"/>
    <w:rsid w:val="3D313DA6"/>
    <w:rsid w:val="3D9C7840"/>
    <w:rsid w:val="3E727D20"/>
    <w:rsid w:val="3E8975F7"/>
    <w:rsid w:val="3EF2D8DC"/>
    <w:rsid w:val="3F1DDA19"/>
    <w:rsid w:val="4012E337"/>
    <w:rsid w:val="40FEF63C"/>
    <w:rsid w:val="418B0F3D"/>
    <w:rsid w:val="42B6BBC5"/>
    <w:rsid w:val="42C2A066"/>
    <w:rsid w:val="42EBCC71"/>
    <w:rsid w:val="43D5D098"/>
    <w:rsid w:val="44602A52"/>
    <w:rsid w:val="44E6545A"/>
    <w:rsid w:val="45C0FD21"/>
    <w:rsid w:val="461360F2"/>
    <w:rsid w:val="46FB277C"/>
    <w:rsid w:val="4818B963"/>
    <w:rsid w:val="494D1884"/>
    <w:rsid w:val="4985B1EA"/>
    <w:rsid w:val="4A3BDC18"/>
    <w:rsid w:val="4ADC560B"/>
    <w:rsid w:val="4AE5C227"/>
    <w:rsid w:val="4CEE97D4"/>
    <w:rsid w:val="4D08D7E4"/>
    <w:rsid w:val="4DD331BA"/>
    <w:rsid w:val="4E0D88D8"/>
    <w:rsid w:val="4E577196"/>
    <w:rsid w:val="4E6C2000"/>
    <w:rsid w:val="4E7AA8DB"/>
    <w:rsid w:val="50F92599"/>
    <w:rsid w:val="513060FD"/>
    <w:rsid w:val="527A1A3B"/>
    <w:rsid w:val="5360A7C3"/>
    <w:rsid w:val="548506EA"/>
    <w:rsid w:val="550F6087"/>
    <w:rsid w:val="56AB5597"/>
    <w:rsid w:val="574F70DE"/>
    <w:rsid w:val="5756A764"/>
    <w:rsid w:val="5757EAB9"/>
    <w:rsid w:val="57F3E780"/>
    <w:rsid w:val="57F9215D"/>
    <w:rsid w:val="58221D0F"/>
    <w:rsid w:val="5927DBD9"/>
    <w:rsid w:val="595E472D"/>
    <w:rsid w:val="59F27C1C"/>
    <w:rsid w:val="5B7F204C"/>
    <w:rsid w:val="5B900F9C"/>
    <w:rsid w:val="5D37381D"/>
    <w:rsid w:val="5D9D0E4B"/>
    <w:rsid w:val="5DED0E22"/>
    <w:rsid w:val="5EB63F44"/>
    <w:rsid w:val="5F9F0AE3"/>
    <w:rsid w:val="615785D6"/>
    <w:rsid w:val="61F298CB"/>
    <w:rsid w:val="62F83941"/>
    <w:rsid w:val="635C1310"/>
    <w:rsid w:val="64067893"/>
    <w:rsid w:val="660E4C67"/>
    <w:rsid w:val="66ACE191"/>
    <w:rsid w:val="66B659D5"/>
    <w:rsid w:val="66D0D798"/>
    <w:rsid w:val="66E85BDD"/>
    <w:rsid w:val="672AD4B4"/>
    <w:rsid w:val="6783A3D8"/>
    <w:rsid w:val="678870A8"/>
    <w:rsid w:val="6869F9AB"/>
    <w:rsid w:val="68B83786"/>
    <w:rsid w:val="69C3ACEF"/>
    <w:rsid w:val="6A94A64F"/>
    <w:rsid w:val="6B460175"/>
    <w:rsid w:val="6B8052B4"/>
    <w:rsid w:val="6B9267AA"/>
    <w:rsid w:val="6BA7206C"/>
    <w:rsid w:val="6C0278C9"/>
    <w:rsid w:val="6D503AFB"/>
    <w:rsid w:val="6D75E36A"/>
    <w:rsid w:val="6E2FB8D2"/>
    <w:rsid w:val="6F93961F"/>
    <w:rsid w:val="702A0328"/>
    <w:rsid w:val="7150FF0E"/>
    <w:rsid w:val="71D9CD2A"/>
    <w:rsid w:val="720B9FBE"/>
    <w:rsid w:val="73E6A9EF"/>
    <w:rsid w:val="7518DBAA"/>
    <w:rsid w:val="75B37290"/>
    <w:rsid w:val="760B47D4"/>
    <w:rsid w:val="765E8963"/>
    <w:rsid w:val="77202288"/>
    <w:rsid w:val="77B8BC2C"/>
    <w:rsid w:val="7805B313"/>
    <w:rsid w:val="78956F81"/>
    <w:rsid w:val="79124957"/>
    <w:rsid w:val="7A1C80D5"/>
    <w:rsid w:val="7A357D65"/>
    <w:rsid w:val="7A4CEE98"/>
    <w:rsid w:val="7ADEB8F7"/>
    <w:rsid w:val="7BABCF22"/>
    <w:rsid w:val="7C87096A"/>
    <w:rsid w:val="7D6E4C4B"/>
    <w:rsid w:val="7D74AE18"/>
    <w:rsid w:val="7DB6BEB9"/>
    <w:rsid w:val="7E108CAA"/>
    <w:rsid w:val="7E1FA26B"/>
    <w:rsid w:val="7E22D9CB"/>
    <w:rsid w:val="7E412738"/>
    <w:rsid w:val="7F9244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E9019DE6-9E51-4DCC-AC64-42215EA0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3860F6"/>
    <w:pPr>
      <w:numPr>
        <w:numId w:val="10"/>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76">
      <w:bodyDiv w:val="1"/>
      <w:marLeft w:val="0"/>
      <w:marRight w:val="0"/>
      <w:marTop w:val="0"/>
      <w:marBottom w:val="0"/>
      <w:divBdr>
        <w:top w:val="none" w:sz="0" w:space="0" w:color="auto"/>
        <w:left w:val="none" w:sz="0" w:space="0" w:color="auto"/>
        <w:bottom w:val="none" w:sz="0" w:space="0" w:color="auto"/>
        <w:right w:val="none" w:sz="0" w:space="0" w:color="auto"/>
      </w:divBdr>
    </w:div>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283465427">
      <w:bodyDiv w:val="1"/>
      <w:marLeft w:val="0"/>
      <w:marRight w:val="0"/>
      <w:marTop w:val="0"/>
      <w:marBottom w:val="0"/>
      <w:divBdr>
        <w:top w:val="none" w:sz="0" w:space="0" w:color="auto"/>
        <w:left w:val="none" w:sz="0" w:space="0" w:color="auto"/>
        <w:bottom w:val="none" w:sz="0" w:space="0" w:color="auto"/>
        <w:right w:val="none" w:sz="0" w:space="0" w:color="auto"/>
      </w:divBdr>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586614328">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986469425">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6F266-02B4-4B13-83DD-466AB0ABF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3.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657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Jagdish Hariharan</cp:lastModifiedBy>
  <cp:revision>64</cp:revision>
  <cp:lastPrinted>2023-04-28T18:58:00Z</cp:lastPrinted>
  <dcterms:created xsi:type="dcterms:W3CDTF">2021-01-07T00:55:00Z</dcterms:created>
  <dcterms:modified xsi:type="dcterms:W3CDTF">2024-02-11T10:16:00Z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